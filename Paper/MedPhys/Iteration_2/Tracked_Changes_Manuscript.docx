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10B49" w14:textId="00CE2A49" w:rsidR="00352927" w:rsidRDefault="000530DB" w:rsidP="00352927">
      <w:pPr>
        <w:keepNext/>
        <w:keepLines/>
        <w:jc w:val="center"/>
        <w:rPr>
          <w:rFonts w:asciiTheme="majorHAnsi" w:eastAsiaTheme="majorEastAsia" w:hAnsiTheme="majorHAnsi" w:cstheme="majorBidi"/>
          <w:color w:val="2F5496" w:themeColor="accent1" w:themeShade="BF"/>
          <w:sz w:val="32"/>
          <w:szCs w:val="32"/>
        </w:rPr>
      </w:pPr>
      <w:del w:id="0" w:author="Brian Anderson" w:date="2024-05-27T09:50:00Z" w16du:dateUtc="2024-05-27T13:50:00Z">
        <w:r>
          <w:rPr>
            <w:rFonts w:asciiTheme="majorHAnsi" w:eastAsiaTheme="majorEastAsia" w:hAnsiTheme="majorHAnsi" w:cstheme="majorBidi"/>
            <w:color w:val="2F5496" w:themeColor="accent1" w:themeShade="BF"/>
            <w:sz w:val="32"/>
            <w:szCs w:val="32"/>
          </w:rPr>
          <w:delText xml:space="preserve">Technical Note: </w:delText>
        </w:r>
      </w:del>
      <w:r w:rsidR="00352927" w:rsidRPr="00306404">
        <w:rPr>
          <w:rFonts w:asciiTheme="majorHAnsi" w:eastAsiaTheme="majorEastAsia" w:hAnsiTheme="majorHAnsi" w:cstheme="majorBidi"/>
          <w:color w:val="2F5496" w:themeColor="accent1" w:themeShade="BF"/>
          <w:sz w:val="32"/>
          <w:szCs w:val="32"/>
        </w:rPr>
        <w:t>DICOM Attribute Manipulation Tool</w:t>
      </w:r>
      <w:r w:rsidR="00352927">
        <w:rPr>
          <w:rFonts w:asciiTheme="majorHAnsi" w:eastAsiaTheme="majorEastAsia" w:hAnsiTheme="majorHAnsi" w:cstheme="majorBidi"/>
          <w:color w:val="2F5496" w:themeColor="accent1" w:themeShade="BF"/>
          <w:sz w:val="32"/>
          <w:szCs w:val="32"/>
        </w:rPr>
        <w:t>: Easily Change</w:t>
      </w:r>
      <w:r w:rsidR="00352927" w:rsidRPr="00306404">
        <w:rPr>
          <w:rFonts w:asciiTheme="majorHAnsi" w:eastAsiaTheme="majorEastAsia" w:hAnsiTheme="majorHAnsi" w:cstheme="majorBidi"/>
          <w:color w:val="2F5496" w:themeColor="accent1" w:themeShade="BF"/>
          <w:sz w:val="32"/>
          <w:szCs w:val="32"/>
        </w:rPr>
        <w:t xml:space="preserve"> Frame of Reference</w:t>
      </w:r>
      <w:r w:rsidR="00352927">
        <w:rPr>
          <w:rFonts w:asciiTheme="majorHAnsi" w:eastAsiaTheme="majorEastAsia" w:hAnsiTheme="majorHAnsi" w:cstheme="majorBidi"/>
          <w:color w:val="2F5496" w:themeColor="accent1" w:themeShade="BF"/>
          <w:sz w:val="32"/>
          <w:szCs w:val="32"/>
        </w:rPr>
        <w:t xml:space="preserve">, </w:t>
      </w:r>
      <w:r w:rsidR="00352927" w:rsidRPr="00306404">
        <w:rPr>
          <w:rFonts w:asciiTheme="majorHAnsi" w:eastAsiaTheme="majorEastAsia" w:hAnsiTheme="majorHAnsi" w:cstheme="majorBidi"/>
          <w:color w:val="2F5496" w:themeColor="accent1" w:themeShade="BF"/>
          <w:sz w:val="32"/>
          <w:szCs w:val="32"/>
        </w:rPr>
        <w:t>Series Instance</w:t>
      </w:r>
      <w:r w:rsidR="00352927">
        <w:rPr>
          <w:rFonts w:asciiTheme="majorHAnsi" w:eastAsiaTheme="majorEastAsia" w:hAnsiTheme="majorHAnsi" w:cstheme="majorBidi"/>
          <w:color w:val="2F5496" w:themeColor="accent1" w:themeShade="BF"/>
          <w:sz w:val="32"/>
          <w:szCs w:val="32"/>
        </w:rPr>
        <w:t>, and Study Instance</w:t>
      </w:r>
      <w:r w:rsidR="00352927" w:rsidRPr="00306404">
        <w:rPr>
          <w:rFonts w:asciiTheme="majorHAnsi" w:eastAsiaTheme="majorEastAsia" w:hAnsiTheme="majorHAnsi" w:cstheme="majorBidi"/>
          <w:color w:val="2F5496" w:themeColor="accent1" w:themeShade="BF"/>
          <w:sz w:val="32"/>
          <w:szCs w:val="32"/>
        </w:rPr>
        <w:t xml:space="preserve"> UID</w:t>
      </w:r>
    </w:p>
    <w:p w14:paraId="03AAA10D" w14:textId="77777777" w:rsidR="00352927" w:rsidRDefault="00352927" w:rsidP="00352927">
      <w:pPr>
        <w:jc w:val="center"/>
      </w:pPr>
      <w:r>
        <w:t>Running Title: Simple Unlink DICOM Tool</w:t>
      </w:r>
    </w:p>
    <w:p w14:paraId="43F125AC" w14:textId="77777777" w:rsidR="00352927" w:rsidRDefault="00352927" w:rsidP="00352927">
      <w:pPr>
        <w:keepNext/>
        <w:keepLines/>
        <w:jc w:val="center"/>
      </w:pPr>
      <w:r w:rsidRPr="003D5F04">
        <w:rPr>
          <w:b/>
          <w:bCs/>
        </w:rPr>
        <w:t xml:space="preserve">Brian M. Anderson </w:t>
      </w:r>
      <w:r>
        <w:rPr>
          <w:b/>
          <w:bCs/>
        </w:rPr>
        <w:t>PhD</w:t>
      </w:r>
      <w:r>
        <w:rPr>
          <w:b/>
          <w:bCs/>
          <w:vertAlign w:val="superscript"/>
        </w:rPr>
        <w:t>1</w:t>
      </w:r>
      <w:r>
        <w:rPr>
          <w:b/>
          <w:bCs/>
        </w:rPr>
        <w:t xml:space="preserve">, Casey </w:t>
      </w:r>
      <w:proofErr w:type="spellStart"/>
      <w:r>
        <w:rPr>
          <w:b/>
          <w:bCs/>
        </w:rPr>
        <w:t>Bojechko</w:t>
      </w:r>
      <w:proofErr w:type="spellEnd"/>
      <w:r>
        <w:rPr>
          <w:b/>
          <w:bCs/>
        </w:rPr>
        <w:t xml:space="preserve"> PhD</w:t>
      </w:r>
      <w:r>
        <w:rPr>
          <w:b/>
          <w:bCs/>
          <w:vertAlign w:val="superscript"/>
        </w:rPr>
        <w:t>2</w:t>
      </w:r>
    </w:p>
    <w:p w14:paraId="153F08EF" w14:textId="77777777" w:rsidR="00352927" w:rsidRDefault="00352927" w:rsidP="00352927">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2E467D4F" w14:textId="77777777" w:rsidR="00352927" w:rsidRPr="00EB6A91" w:rsidRDefault="00352927" w:rsidP="00352927">
      <w:pPr>
        <w:spacing w:after="0" w:line="240" w:lineRule="auto"/>
        <w:jc w:val="center"/>
        <w:rPr>
          <w:color w:val="000000" w:themeColor="text1"/>
        </w:rPr>
      </w:pPr>
      <w:r>
        <w:rPr>
          <w:color w:val="000000" w:themeColor="text1"/>
          <w:vertAlign w:val="superscript"/>
        </w:rPr>
        <w:t>2</w:t>
      </w:r>
      <w:r w:rsidRPr="00EB6A91">
        <w:rPr>
          <w:color w:val="000000" w:themeColor="text1"/>
        </w:rPr>
        <w:t>Department of Radiation Medicine and Applied Sciences, University of California San Diego, San Diego, California</w:t>
      </w:r>
    </w:p>
    <w:p w14:paraId="61421A49" w14:textId="77777777" w:rsidR="00352927" w:rsidRDefault="00352927" w:rsidP="00352927">
      <w:pPr>
        <w:jc w:val="center"/>
        <w:rPr>
          <w:color w:val="000000" w:themeColor="text1"/>
          <w:shd w:val="clear" w:color="auto" w:fill="FFFFFF"/>
        </w:rPr>
      </w:pPr>
      <w:r>
        <w:rPr>
          <w:color w:val="000000" w:themeColor="text1"/>
          <w:shd w:val="clear" w:color="auto" w:fill="FFFFFF"/>
        </w:rPr>
        <w:t xml:space="preserve">Corresponding Author: Brian Mark Anderson, </w:t>
      </w:r>
      <w:hyperlink r:id="rId5" w:history="1">
        <w:r w:rsidRPr="00A82A35">
          <w:rPr>
            <w:rStyle w:val="Hyperlink"/>
            <w:shd w:val="clear" w:color="auto" w:fill="FFFFFF"/>
          </w:rPr>
          <w:t>Brian_Anderson@med.unc.edu</w:t>
        </w:r>
      </w:hyperlink>
    </w:p>
    <w:p w14:paraId="0038F1D7" w14:textId="77777777" w:rsidR="000530DB" w:rsidRDefault="000530DB" w:rsidP="000530DB">
      <w:pPr>
        <w:jc w:val="center"/>
        <w:rPr>
          <w:del w:id="1" w:author="Brian Anderson" w:date="2024-05-27T09:50:00Z" w16du:dateUtc="2024-05-27T13:50:00Z"/>
        </w:rPr>
      </w:pPr>
      <w:del w:id="2" w:author="Brian Anderson" w:date="2024-05-27T09:50:00Z" w16du:dateUtc="2024-05-27T13:50:00Z">
        <w:r>
          <w:delText>Author Responsible for Statistical Analysis: Brian Mark Anderson</w:delText>
        </w:r>
      </w:del>
    </w:p>
    <w:p w14:paraId="3FF75383" w14:textId="77777777" w:rsidR="00352927" w:rsidRDefault="00352927" w:rsidP="00352927">
      <w:pPr>
        <w:jc w:val="center"/>
      </w:pPr>
      <w:r>
        <w:t xml:space="preserve">Disclosures: Brian Anderson has no disclosures. Casey </w:t>
      </w:r>
      <w:proofErr w:type="spellStart"/>
      <w:r>
        <w:t>Bojechko</w:t>
      </w:r>
      <w:proofErr w:type="spellEnd"/>
      <w:r>
        <w:t xml:space="preserve"> has no disclosures.</w:t>
      </w:r>
    </w:p>
    <w:p w14:paraId="0E4B9F23" w14:textId="77777777" w:rsidR="00352927" w:rsidRDefault="00352927" w:rsidP="00352927">
      <w:pPr>
        <w:jc w:val="center"/>
      </w:pPr>
      <w:r>
        <w:t>Funding: None</w:t>
      </w:r>
    </w:p>
    <w:p w14:paraId="0624AD54" w14:textId="77777777" w:rsidR="00352927" w:rsidRDefault="00352927" w:rsidP="00352927">
      <w:pPr>
        <w:jc w:val="center"/>
      </w:pPr>
      <w:r w:rsidRPr="002375AA">
        <w:t xml:space="preserve">Research data are available at </w:t>
      </w:r>
      <w:hyperlink r:id="rId6" w:history="1">
        <w:r w:rsidRPr="00A82A35">
          <w:rPr>
            <w:rStyle w:val="Hyperlink"/>
          </w:rPr>
          <w:t>https://github.com/brianmanderson/Unzip_Unlink_Csharp</w:t>
        </w:r>
      </w:hyperlink>
    </w:p>
    <w:p w14:paraId="23A264E1" w14:textId="77777777" w:rsidR="000530DB" w:rsidRPr="001B39A1" w:rsidRDefault="000530DB" w:rsidP="000530DB">
      <w:pPr>
        <w:jc w:val="center"/>
        <w:rPr>
          <w:del w:id="3" w:author="Brian Anderson" w:date="2024-05-27T09:50:00Z" w16du:dateUtc="2024-05-27T13:50:00Z"/>
        </w:rPr>
      </w:pPr>
    </w:p>
    <w:p w14:paraId="481A180D" w14:textId="77777777" w:rsidR="00352927" w:rsidRPr="001B39A1" w:rsidRDefault="00352927" w:rsidP="00352927">
      <w:pPr>
        <w:jc w:val="center"/>
        <w:rPr>
          <w:ins w:id="4" w:author="Brian Anderson" w:date="2024-05-27T09:50:00Z" w16du:dateUtc="2024-05-27T13:50:00Z"/>
        </w:rPr>
      </w:pPr>
      <w:ins w:id="5" w:author="Brian Anderson" w:date="2024-05-27T09:50:00Z" w16du:dateUtc="2024-05-27T13:50:00Z">
        <w:r>
          <w:t xml:space="preserve">Image data available at </w:t>
        </w:r>
        <w:r>
          <w:fldChar w:fldCharType="begin"/>
        </w:r>
        <w:r>
          <w:instrText>HYPERLINK "https://figshare.com/articles/dataset/Data_from_An_Investigation_of_Machine_Learning_Methods_in_Delta-radiomics_Feature_Analysis/9943334"</w:instrText>
        </w:r>
        <w:r>
          <w:fldChar w:fldCharType="separate"/>
        </w:r>
        <w:r w:rsidRPr="00C93889">
          <w:rPr>
            <w:rStyle w:val="Hyperlink"/>
          </w:rPr>
          <w:t>https://figshare.com/articles/dataset/Data_from_An_Investigation_of_Machine_Learning_Methods_in_Delta-radiomics_Feature_Analysis/9943334</w:t>
        </w:r>
        <w:r>
          <w:rPr>
            <w:rStyle w:val="Hyperlink"/>
          </w:rPr>
          <w:fldChar w:fldCharType="end"/>
        </w:r>
        <w:r>
          <w:t xml:space="preserve"> </w:t>
        </w:r>
      </w:ins>
    </w:p>
    <w:p w14:paraId="0506FCE9" w14:textId="77777777" w:rsidR="000530DB" w:rsidRDefault="000530DB" w:rsidP="000530DB">
      <w:pPr>
        <w:pStyle w:val="Heading1"/>
      </w:pPr>
      <w:r>
        <w:t>Abstract</w:t>
      </w:r>
    </w:p>
    <w:p w14:paraId="28413BED" w14:textId="0D60B1BE" w:rsidR="00352927" w:rsidRDefault="009B72B0" w:rsidP="00352927">
      <w:del w:id="6" w:author="Brian Anderson" w:date="2024-05-27T09:50:00Z" w16du:dateUtc="2024-05-27T13:50:00Z">
        <w:r>
          <w:delText>Background</w:delText>
        </w:r>
      </w:del>
      <w:ins w:id="7" w:author="Brian Anderson" w:date="2024-05-27T09:50:00Z" w16du:dateUtc="2024-05-27T13:50:00Z">
        <w:r w:rsidR="00352927">
          <w:t>Purpose</w:t>
        </w:r>
      </w:ins>
      <w:r w:rsidR="00352927">
        <w:t>: In radiation oncology, the integration and registration of multiple imaging modalities is</w:t>
      </w:r>
      <w:del w:id="8" w:author="Brian Anderson" w:date="2024-05-27T09:50:00Z" w16du:dateUtc="2024-05-27T13:50:00Z">
        <w:r>
          <w:delText xml:space="preserve"> often</w:delText>
        </w:r>
      </w:del>
      <w:r w:rsidR="00352927">
        <w:t xml:space="preserve">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w:t>
      </w:r>
      <w:ins w:id="9" w:author="Brian Anderson" w:date="2024-05-27T09:50:00Z" w16du:dateUtc="2024-05-27T13:50:00Z">
        <w:r w:rsidR="00352927">
          <w:t xml:space="preserve">accidentally or unnecessarily </w:t>
        </w:r>
      </w:ins>
      <w:r w:rsidR="00352927">
        <w:t>changing other attributes</w:t>
      </w:r>
      <w:del w:id="10" w:author="Brian Anderson" w:date="2024-05-27T09:50:00Z" w16du:dateUtc="2024-05-27T13:50:00Z">
        <w:r>
          <w:delText xml:space="preserve"> in</w:delText>
        </w:r>
      </w:del>
      <w:ins w:id="11" w:author="Brian Anderson" w:date="2024-05-27T09:50:00Z" w16du:dateUtc="2024-05-27T13:50:00Z">
        <w:r w:rsidR="00352927">
          <w:t>. Barring these changes,</w:t>
        </w:r>
      </w:ins>
      <w:r w:rsidR="00352927">
        <w:t xml:space="preserve"> the </w:t>
      </w:r>
      <w:del w:id="12" w:author="Brian Anderson" w:date="2024-05-27T09:50:00Z" w16du:dateUtc="2024-05-27T13:50:00Z">
        <w:r>
          <w:delText>process accidentally. Often clinics</w:delText>
        </w:r>
      </w:del>
      <w:ins w:id="13" w:author="Brian Anderson" w:date="2024-05-27T09:50:00Z" w16du:dateUtc="2024-05-27T13:50:00Z">
        <w:r w:rsidR="00352927">
          <w:t>clinic would</w:t>
        </w:r>
      </w:ins>
      <w:r w:rsidR="00352927">
        <w:t xml:space="preserve"> have to make do with </w:t>
      </w:r>
      <w:del w:id="14" w:author="Brian Anderson" w:date="2024-05-27T09:50:00Z" w16du:dateUtc="2024-05-27T13:50:00Z">
        <w:r>
          <w:delText xml:space="preserve">these </w:delText>
        </w:r>
      </w:del>
      <w:r w:rsidR="00352927">
        <w:t xml:space="preserve">imprecise registrations which add </w:t>
      </w:r>
      <w:ins w:id="15" w:author="Brian Anderson" w:date="2024-05-27T09:50:00Z" w16du:dateUtc="2024-05-27T13:50:00Z">
        <w:r w:rsidR="00352927">
          <w:t xml:space="preserve">to overall treatment </w:t>
        </w:r>
      </w:ins>
      <w:r w:rsidR="00352927">
        <w:t>uncertainty</w:t>
      </w:r>
      <w:del w:id="16" w:author="Brian Anderson" w:date="2024-05-27T09:50:00Z" w16du:dateUtc="2024-05-27T13:50:00Z">
        <w:r>
          <w:delText xml:space="preserve"> when creating target contours</w:delText>
        </w:r>
      </w:del>
      <w:r w:rsidR="00352927">
        <w:t xml:space="preserve">. </w:t>
      </w:r>
    </w:p>
    <w:p w14:paraId="69A4CB23" w14:textId="06F5E388" w:rsidR="00352927" w:rsidRDefault="009B72B0" w:rsidP="00352927">
      <w:del w:id="17" w:author="Brian Anderson" w:date="2024-05-27T09:50:00Z" w16du:dateUtc="2024-05-27T13:50:00Z">
        <w:r>
          <w:delText xml:space="preserve">Purpose: </w:delText>
        </w:r>
      </w:del>
      <w:r w:rsidR="00352927">
        <w:t xml:space="preserve">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w:t>
      </w:r>
      <w:del w:id="18" w:author="Brian Anderson" w:date="2024-05-27T09:50:00Z" w16du:dateUtc="2024-05-27T13:50:00Z">
        <w:r>
          <w:delText>key attributes. By focusing on the most frequently edited parameters, our tool minimizes the risk of unintended alterations to other attributes, contributing to increased accuracy and reliability</w:delText>
        </w:r>
      </w:del>
      <w:ins w:id="19" w:author="Brian Anderson" w:date="2024-05-27T09:50:00Z" w16du:dateUtc="2024-05-27T13:50:00Z">
        <w:r w:rsidR="00352927">
          <w:t>commonly edited values</w:t>
        </w:r>
      </w:ins>
      <w:r w:rsidR="00352927">
        <w:t>.</w:t>
      </w:r>
    </w:p>
    <w:p w14:paraId="7211E7F6" w14:textId="22268883" w:rsidR="00352927" w:rsidRDefault="009B72B0" w:rsidP="00352927">
      <w:pPr>
        <w:rPr>
          <w:ins w:id="20" w:author="Brian Anderson" w:date="2024-05-27T09:50:00Z" w16du:dateUtc="2024-05-27T13:50:00Z"/>
        </w:rPr>
      </w:pPr>
      <w:del w:id="21" w:author="Brian Anderson" w:date="2024-05-27T09:50:00Z" w16du:dateUtc="2024-05-27T13:50:00Z">
        <w:r>
          <w:delText>Methods</w:delText>
        </w:r>
      </w:del>
      <w:ins w:id="22" w:author="Brian Anderson" w:date="2024-05-27T09:50:00Z" w16du:dateUtc="2024-05-27T13:50:00Z">
        <w:r w:rsidR="00352927">
          <w:t>Validation Methods: Publicly available brain MRI images (</w:t>
        </w:r>
        <w:r>
          <w:fldChar w:fldCharType="begin"/>
        </w:r>
        <w:r>
          <w:instrText>HYPERLINK "https://figshare.com/articles/dataset/Data_from_An_Investigation_of_Machine_Learning_Methods_in_Delta-radiomics_Feature_Analysis/9943334"</w:instrText>
        </w:r>
        <w:r>
          <w:fldChar w:fldCharType="separate"/>
        </w:r>
        <w:r w:rsidR="00352927" w:rsidRPr="00C93889">
          <w:rPr>
            <w:rStyle w:val="Hyperlink"/>
          </w:rPr>
          <w:t>https://figshare.com/articles/dataset/Data_from_An_Investigation_of_Machine_Learning_Methods_in_Delta-radiomics_Feature_Analysis/9943334</w:t>
        </w:r>
        <w:r>
          <w:rPr>
            <w:rStyle w:val="Hyperlink"/>
          </w:rPr>
          <w:fldChar w:fldCharType="end"/>
        </w:r>
        <w:r w:rsidR="00352927">
          <w:t xml:space="preserve">) were used as testing images. The ability to change the frame of reference, series instance identifier, and study instance identifier using the program was evaluated with both the </w:t>
        </w:r>
        <w:proofErr w:type="spellStart"/>
        <w:r w:rsidR="00352927">
          <w:t>RayStation</w:t>
        </w:r>
        <w:proofErr w:type="spellEnd"/>
        <w:r w:rsidR="00352927">
          <w:t xml:space="preserve"> treatment planning system and MIM.</w:t>
        </w:r>
      </w:ins>
    </w:p>
    <w:p w14:paraId="33FCB7F0" w14:textId="77777777" w:rsidR="00352927" w:rsidRDefault="00352927" w:rsidP="00352927">
      <w:ins w:id="23" w:author="Brian Anderson" w:date="2024-05-27T09:50:00Z" w16du:dateUtc="2024-05-27T13:50:00Z">
        <w:r>
          <w:lastRenderedPageBreak/>
          <w:t>Software format and usage notes</w:t>
        </w:r>
      </w:ins>
      <w:r>
        <w:t>: The program is written in C#, easily distributed via GitHub or Google drive and compatible with any Windows computer with .NET 4.8 (the standard as of 2023).</w:t>
      </w:r>
    </w:p>
    <w:p w14:paraId="3B4FD498" w14:textId="77777777" w:rsidR="009B72B0" w:rsidRDefault="009B72B0" w:rsidP="009B72B0">
      <w:pPr>
        <w:rPr>
          <w:del w:id="24" w:author="Brian Anderson" w:date="2024-05-27T09:50:00Z" w16du:dateUtc="2024-05-27T13:50:00Z"/>
        </w:rPr>
      </w:pPr>
      <w:del w:id="25" w:author="Brian Anderson" w:date="2024-05-27T09:50:00Z" w16du:dateUtc="2024-05-27T13:50:00Z">
        <w:r>
          <w:delText>Results: Our tool provides a simple interface for changing the DICOM attributes commonly manipulated in Radiation Oncology.</w:delText>
        </w:r>
      </w:del>
    </w:p>
    <w:p w14:paraId="01293780" w14:textId="6D126DE3" w:rsidR="00352927" w:rsidRDefault="009B72B0" w:rsidP="00352927">
      <w:del w:id="26" w:author="Brian Anderson" w:date="2024-05-27T09:50:00Z" w16du:dateUtc="2024-05-27T13:50:00Z">
        <w:r>
          <w:delText>Conclusions</w:delText>
        </w:r>
      </w:del>
      <w:ins w:id="27" w:author="Brian Anderson" w:date="2024-05-27T09:50:00Z" w16du:dateUtc="2024-05-27T13:50:00Z">
        <w:r w:rsidR="00352927">
          <w:t>Potential applications</w:t>
        </w:r>
      </w:ins>
      <w:r w:rsidR="00352927">
        <w:t xml:space="preserve">: This innovation holds promise for improving the overall workflow efficiency and safety within radiation oncology and radiology, where breaking the frame of refence or changing the series/study unique identifiers is a </w:t>
      </w:r>
      <w:del w:id="28" w:author="Brian Anderson" w:date="2024-05-27T09:50:00Z" w16du:dateUtc="2024-05-27T13:50:00Z">
        <w:r>
          <w:delText>regular</w:delText>
        </w:r>
      </w:del>
      <w:ins w:id="29" w:author="Brian Anderson" w:date="2024-05-27T09:50:00Z" w16du:dateUtc="2024-05-27T13:50:00Z">
        <w:r w:rsidR="00352927">
          <w:t>common</w:t>
        </w:r>
      </w:ins>
      <w:r w:rsidR="00352927">
        <w:t xml:space="preserve"> occurrence.</w:t>
      </w:r>
    </w:p>
    <w:p w14:paraId="770E9499" w14:textId="77777777" w:rsidR="00F63DB6" w:rsidRDefault="00F63DB6" w:rsidP="00F63DB6">
      <w:pPr>
        <w:pStyle w:val="Heading1"/>
        <w:rPr>
          <w:del w:id="30" w:author="Brian Anderson" w:date="2024-05-27T09:50:00Z" w16du:dateUtc="2024-05-27T13:50:00Z"/>
        </w:rPr>
      </w:pPr>
      <w:del w:id="31" w:author="Brian Anderson" w:date="2024-05-27T09:50:00Z" w16du:dateUtc="2024-05-27T13:50:00Z">
        <w:r>
          <w:delText>Introduction</w:delText>
        </w:r>
      </w:del>
    </w:p>
    <w:p w14:paraId="782078F3" w14:textId="53F29CCD" w:rsidR="00F63DB6" w:rsidRDefault="00F96F26" w:rsidP="00F63DB6">
      <w:pPr>
        <w:pStyle w:val="Heading1"/>
        <w:rPr>
          <w:ins w:id="32" w:author="Brian Anderson" w:date="2024-05-27T09:50:00Z" w16du:dateUtc="2024-05-27T13:50:00Z"/>
        </w:rPr>
      </w:pPr>
      <w:ins w:id="33" w:author="Brian Anderson" w:date="2024-05-27T09:50:00Z" w16du:dateUtc="2024-05-27T13:50:00Z">
        <w:r>
          <w:t>Purpose</w:t>
        </w:r>
      </w:ins>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5CB30484"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7749A1">
        <w:t>,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w:t>
      </w:r>
      <w:proofErr w:type="spellStart"/>
      <w:r w:rsidR="00631FF2">
        <w:t>Raystation</w:t>
      </w:r>
      <w:proofErr w:type="spellEnd"/>
      <w:r w:rsidR="00631FF2">
        <w:t xml:space="preserve">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0567B5FC"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w:t>
      </w:r>
      <w:del w:id="34" w:author="Brian Anderson" w:date="2024-05-27T09:50:00Z" w16du:dateUtc="2024-05-27T13:50:00Z">
        <w:r w:rsidR="00B67CAB">
          <w:delText>[redacted for submission]</w:delText>
        </w:r>
        <w:r w:rsidR="005C2095">
          <w:delText>.</w:delText>
        </w:r>
      </w:del>
      <w:ins w:id="35" w:author="Brian Anderson" w:date="2024-05-27T09:50:00Z" w16du:dateUtc="2024-05-27T13:50:00Z">
        <w:r>
          <w:fldChar w:fldCharType="begin"/>
        </w:r>
        <w:r>
          <w:instrText>HYPERLINK "https://github.com/brianmanderson/Unzip_Unlink_Csharp"</w:instrText>
        </w:r>
        <w:r>
          <w:fldChar w:fldCharType="separate"/>
        </w:r>
        <w:r w:rsidR="008E126B" w:rsidRPr="00A82A35">
          <w:rPr>
            <w:rStyle w:val="Hyperlink"/>
          </w:rPr>
          <w:t>https://github.com/brianmanderson/Unzip_Unlink_Csharp</w:t>
        </w:r>
        <w:r>
          <w:rPr>
            <w:rStyle w:val="Hyperlink"/>
          </w:rPr>
          <w:fldChar w:fldCharType="end"/>
        </w:r>
        <w:r w:rsidR="005C2095">
          <w:t>.</w:t>
        </w:r>
      </w:ins>
    </w:p>
    <w:p w14:paraId="250222B0" w14:textId="1723479A" w:rsidR="00F63DB6" w:rsidRDefault="003A16AC" w:rsidP="00F63DB6">
      <w:pPr>
        <w:pStyle w:val="Heading1"/>
      </w:pPr>
      <w:ins w:id="36" w:author="Brian Anderson" w:date="2024-05-27T09:50:00Z" w16du:dateUtc="2024-05-27T13:50:00Z">
        <w:r>
          <w:t xml:space="preserve">Validation </w:t>
        </w:r>
      </w:ins>
      <w:r w:rsidR="00F63DB6">
        <w:t>Methods</w:t>
      </w:r>
    </w:p>
    <w:p w14:paraId="42F9DA2A" w14:textId="0E644A38" w:rsidR="00E44253" w:rsidRDefault="005C2095" w:rsidP="00F63DB6">
      <w:pPr>
        <w:rPr>
          <w:ins w:id="37" w:author="Brian Anderson" w:date="2024-05-27T09:50:00Z" w16du:dateUtc="2024-05-27T13:50:00Z"/>
        </w:rPr>
      </w:pPr>
      <w:ins w:id="38" w:author="Brian Anderson" w:date="2024-05-27T09:50:00Z" w16du:dateUtc="2024-05-27T13:50:00Z">
        <w:r>
          <w:t>Th</w:t>
        </w:r>
        <w:r w:rsidR="003E24C2">
          <w:t>e</w:t>
        </w:r>
        <w:r>
          <w:t xml:space="preserve"> program was</w:t>
        </w:r>
        <w:r w:rsidR="00E44253">
          <w:t xml:space="preserve"> tested with publicly available brain MRI scans available here: </w:t>
        </w:r>
        <w:r>
          <w:fldChar w:fldCharType="begin"/>
        </w:r>
        <w:r>
          <w:instrText>HYPERLINK "https://figshare.com/articles/dataset/Data_from_An_Investigation_of_Machine_Learning_Methods_in_Delta-radiomics_Feature_Analysis/9943334"</w:instrText>
        </w:r>
        <w:r>
          <w:fldChar w:fldCharType="separate"/>
        </w:r>
        <w:r w:rsidR="00E44253" w:rsidRPr="00C93889">
          <w:rPr>
            <w:rStyle w:val="Hyperlink"/>
          </w:rPr>
          <w:t>https://figshare.com/articles/dataset/Data_from_An_Investigation_of_Machine_Learning_Methods_in_Delta-radiomics_Feature_Analysis/9943334</w:t>
        </w:r>
        <w:r>
          <w:rPr>
            <w:rStyle w:val="Hyperlink"/>
          </w:rPr>
          <w:fldChar w:fldCharType="end"/>
        </w:r>
        <w:r w:rsidR="00E44253">
          <w:t xml:space="preserve">. This dataset contains several T1 and T2-FLAIR images. Our </w:t>
        </w:r>
        <w:r w:rsidR="00E44253">
          <w:lastRenderedPageBreak/>
          <w:t>program was then used to change the series instance UID, frame of reference UID, and study instance UID.</w:t>
        </w:r>
      </w:ins>
    </w:p>
    <w:p w14:paraId="5C7D5911" w14:textId="6FDE4140" w:rsidR="007B24BE" w:rsidRDefault="007B24BE" w:rsidP="00F63DB6">
      <w:pPr>
        <w:rPr>
          <w:ins w:id="39" w:author="Brian Anderson" w:date="2024-05-27T09:50:00Z" w16du:dateUtc="2024-05-27T13:50:00Z"/>
        </w:rPr>
      </w:pPr>
      <w:moveToRangeStart w:id="40" w:author="Brian Anderson" w:date="2024-05-27T09:50:00Z" w:name="move167695847"/>
      <w:moveTo w:id="41" w:author="Brian Anderson" w:date="2024-05-27T09:50:00Z" w16du:dateUtc="2024-05-27T13:50:00Z">
        <w:r>
          <w:t xml:space="preserve">Verification of the edited DICOM was evaluated within the </w:t>
        </w:r>
        <w:proofErr w:type="spellStart"/>
        <w:r>
          <w:t>RayStation</w:t>
        </w:r>
        <w:proofErr w:type="spellEnd"/>
        <w:r>
          <w:t xml:space="preserve"> treatment planning system. Further evaluation was performed with MIM to ensure that only the desired attributes were changed in the process.</w:t>
        </w:r>
      </w:moveTo>
      <w:moveToRangeEnd w:id="40"/>
    </w:p>
    <w:p w14:paraId="20C8313E" w14:textId="75570F23" w:rsidR="00F27C47" w:rsidRDefault="00F27C47" w:rsidP="00F27C47">
      <w:pPr>
        <w:pStyle w:val="Heading1"/>
        <w:rPr>
          <w:ins w:id="42" w:author="Brian Anderson" w:date="2024-05-27T09:50:00Z" w16du:dateUtc="2024-05-27T13:50:00Z"/>
        </w:rPr>
      </w:pPr>
      <w:ins w:id="43" w:author="Brian Anderson" w:date="2024-05-27T09:50:00Z" w16du:dateUtc="2024-05-27T13:50:00Z">
        <w:r>
          <w:t>Software Format and Usage Notes</w:t>
        </w:r>
      </w:ins>
    </w:p>
    <w:p w14:paraId="6ADF908E" w14:textId="3C7FB509" w:rsidR="00F63DB6" w:rsidRDefault="00E44253" w:rsidP="00F63DB6">
      <w:r>
        <w:t>The</w:t>
      </w:r>
      <w:r w:rsidR="005C2095">
        <w:t xml:space="preserve"> </w:t>
      </w:r>
      <w:r w:rsidR="00F27C47">
        <w:t xml:space="preserve">program </w:t>
      </w:r>
      <w:del w:id="44" w:author="Brian Anderson" w:date="2024-05-27T09:50:00Z" w16du:dateUtc="2024-05-27T13:50:00Z">
        <w:r w:rsidR="005C2095">
          <w:delText>was</w:delText>
        </w:r>
      </w:del>
      <w:ins w:id="45" w:author="Brian Anderson" w:date="2024-05-27T09:50:00Z" w16du:dateUtc="2024-05-27T13:50:00Z">
        <w:r w:rsidR="00F27C47">
          <w:t>is</w:t>
        </w:r>
      </w:ins>
      <w:r w:rsidR="00F27C47">
        <w:t xml:space="preserve"> </w:t>
      </w:r>
      <w:r w:rsidR="005C2095">
        <w:t>written using C#</w:t>
      </w:r>
      <w:r w:rsidR="000E0BD3">
        <w:t xml:space="preserve"> and .NET framework 4.8</w:t>
      </w:r>
      <w:r w:rsidR="005C2095">
        <w:t xml:space="preserve">, </w:t>
      </w:r>
      <w:r w:rsidR="00AE516C">
        <w:t>the current</w:t>
      </w:r>
      <w:del w:id="46" w:author="Brian Anderson" w:date="2024-05-27T09:50:00Z" w16du:dateUtc="2024-05-27T13:50:00Z">
        <w:r w:rsidR="00AE516C">
          <w:delText xml:space="preserve"> .NET</w:delText>
        </w:r>
      </w:del>
      <w:r w:rsidR="00AE516C">
        <w:t xml:space="preserve"> standard at time of creation (2023). A</w:t>
      </w:r>
      <w:r w:rsidR="005C2095">
        <w:t xml:space="preserve">ll DICOM manipulation was facilitated with the </w:t>
      </w:r>
      <w:proofErr w:type="spellStart"/>
      <w:r w:rsidR="005C2095">
        <w:t>FellowOak</w:t>
      </w:r>
      <w:proofErr w:type="spellEnd"/>
      <w:r w:rsidR="005C2095">
        <w:t xml:space="preserve">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rsidR="005C2095">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rsidR="005C2095">
        <w:t xml:space="preserve">. </w:t>
      </w:r>
      <w:del w:id="47" w:author="Brian Anderson" w:date="2024-05-27T09:50:00Z" w16du:dateUtc="2024-05-27T13:50:00Z">
        <w:r w:rsidR="005C2095">
          <w:delText>The main splash</w:delText>
        </w:r>
      </w:del>
      <w:ins w:id="48" w:author="Brian Anderson" w:date="2024-05-27T09:50:00Z" w16du:dateUtc="2024-05-27T13:50:00Z">
        <w:r w:rsidR="003A3C6A">
          <w:t>A demonstration of the program welcome</w:t>
        </w:r>
      </w:ins>
      <w:r w:rsidR="003A3C6A">
        <w:t xml:space="preserv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DF7EA6">
        <w:t xml:space="preserve">Figure </w:t>
      </w:r>
      <w:r w:rsidR="00DF7EA6">
        <w:rPr>
          <w:noProof/>
        </w:rPr>
        <w:t>1</w:t>
      </w:r>
      <w:r w:rsidR="00CF5132">
        <w:fldChar w:fldCharType="end"/>
      </w:r>
      <w:r w:rsidR="009E601A">
        <w:t>.</w:t>
      </w:r>
    </w:p>
    <w:p w14:paraId="6894595C" w14:textId="77777777" w:rsidR="00CF5132" w:rsidRDefault="00CF5132" w:rsidP="00CF5132">
      <w:pPr>
        <w:keepNext/>
      </w:pPr>
      <w:r w:rsidRPr="00CF5132">
        <w:rPr>
          <w:noProof/>
        </w:rPr>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7"/>
                    <a:stretch>
                      <a:fillRect/>
                    </a:stretch>
                  </pic:blipFill>
                  <pic:spPr>
                    <a:xfrm>
                      <a:off x="0" y="0"/>
                      <a:ext cx="3952362" cy="2854482"/>
                    </a:xfrm>
                    <a:prstGeom prst="rect">
                      <a:avLst/>
                    </a:prstGeom>
                  </pic:spPr>
                </pic:pic>
              </a:graphicData>
            </a:graphic>
          </wp:inline>
        </w:drawing>
      </w:r>
    </w:p>
    <w:p w14:paraId="4F7794B3" w14:textId="278E0293" w:rsidR="00CF5132" w:rsidRDefault="00CF5132" w:rsidP="00CF5132">
      <w:pPr>
        <w:pStyle w:val="Caption"/>
      </w:pPr>
      <w:bookmarkStart w:id="49" w:name="_Ref158921198"/>
      <w:r>
        <w:t xml:space="preserve">Figure </w:t>
      </w:r>
      <w:r>
        <w:fldChar w:fldCharType="begin"/>
      </w:r>
      <w:r>
        <w:instrText xml:space="preserve"> SEQ Figure \* ARABIC </w:instrText>
      </w:r>
      <w:r>
        <w:fldChar w:fldCharType="separate"/>
      </w:r>
      <w:r w:rsidR="00DF7EA6">
        <w:rPr>
          <w:noProof/>
        </w:rPr>
        <w:t>1</w:t>
      </w:r>
      <w:r>
        <w:rPr>
          <w:noProof/>
        </w:rPr>
        <w:fldChar w:fldCharType="end"/>
      </w:r>
      <w:bookmarkEnd w:id="49"/>
      <w:r>
        <w:t xml:space="preserve">: </w:t>
      </w:r>
      <w:r w:rsidRPr="00805CF3">
        <w:t xml:space="preserve">Main splash screen of the program. There are three check boxes </w:t>
      </w:r>
      <w:proofErr w:type="gramStart"/>
      <w:r w:rsidRPr="00805CF3">
        <w:t>of</w:t>
      </w:r>
      <w:proofErr w:type="gramEnd"/>
      <w:r w:rsidRPr="00805CF3">
        <w:t xml:space="preserve"> DICOM attributes that can be changed in the top left and three checkboxes for Modalities to change in the top right.</w:t>
      </w:r>
    </w:p>
    <w:p w14:paraId="62703B5F" w14:textId="42041A3A"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ins w:id="50" w:author="Brian Anderson" w:date="2024-05-27T09:50:00Z" w16du:dateUtc="2024-05-27T13:50:00Z">
        <w:r w:rsidR="00C5668E">
          <w:t xml:space="preserve"> The specification of modalities is beneficial when multiple modalities are located within the same folder.</w:t>
        </w:r>
      </w:ins>
    </w:p>
    <w:p w14:paraId="020D5D81" w14:textId="1B5D544B" w:rsidR="000F7649" w:rsidRDefault="008F7CE7" w:rsidP="008F2491">
      <w:pPr>
        <w:pStyle w:val="Heading2"/>
      </w:pPr>
      <w:r>
        <w:t xml:space="preserve">4DCT Registrations </w:t>
      </w:r>
    </w:p>
    <w:p w14:paraId="40AD6127" w14:textId="2EA57F68"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del w:id="51" w:author="Brian Anderson" w:date="2024-05-27T09:50:00Z" w16du:dateUtc="2024-05-27T13:50:00Z">
        <w:r>
          <w:delText>we</w:delText>
        </w:r>
      </w:del>
      <w:ins w:id="52" w:author="Brian Anderson" w:date="2024-05-27T09:50:00Z" w16du:dateUtc="2024-05-27T13:50:00Z">
        <w:r w:rsidR="00C5668E">
          <w:t>the program will</w:t>
        </w:r>
      </w:ins>
      <w:r>
        <w:t xml:space="preserve"> need to create a unique frame of reference UID that is still consistent across all phases of the 4DCT</w:t>
      </w:r>
      <w:ins w:id="53" w:author="Brian Anderson" w:date="2024-05-27T09:50:00Z" w16du:dateUtc="2024-05-27T13:50:00Z">
        <w:r w:rsidR="00766236">
          <w:t>, but distinct from the free-breathing scan</w:t>
        </w:r>
      </w:ins>
      <w:r w:rsidR="00766236">
        <w:t>.</w:t>
      </w:r>
    </w:p>
    <w:p w14:paraId="72EECBFA" w14:textId="07593ACE" w:rsidR="00967281" w:rsidRDefault="00967281" w:rsidP="00967281">
      <w:pPr>
        <w:pStyle w:val="Heading2"/>
      </w:pPr>
      <w:r>
        <w:t>Changing Attributes</w:t>
      </w:r>
    </w:p>
    <w:p w14:paraId="03395C7A" w14:textId="212214DD"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 xml:space="preserve">or each selected attribute (Frame of Reference UID, Series instance </w:t>
      </w:r>
      <w:r w:rsidR="008649E5">
        <w:lastRenderedPageBreak/>
        <w:t>UID, Study instance UID) the associated tag is changed</w:t>
      </w:r>
      <w:r w:rsidR="005214FF">
        <w:t xml:space="preserve"> with the </w:t>
      </w:r>
      <w:proofErr w:type="spellStart"/>
      <w:r w:rsidR="005214FF">
        <w:t>FellowOak</w:t>
      </w:r>
      <w:proofErr w:type="spellEnd"/>
      <w:r w:rsidR="005214FF">
        <w:t xml:space="preserve"> package. After all changes</w:t>
      </w:r>
      <w:ins w:id="54" w:author="Brian Anderson" w:date="2024-05-27T09:50:00Z" w16du:dateUtc="2024-05-27T13:50:00Z">
        <w:r w:rsidR="00A76371">
          <w:t xml:space="preserve"> have been applied</w:t>
        </w:r>
      </w:ins>
      <w:r w:rsidR="005214FF">
        <w:t>, the</w:t>
      </w:r>
      <w:ins w:id="55" w:author="Brian Anderson" w:date="2024-05-27T09:50:00Z" w16du:dateUtc="2024-05-27T13:50:00Z">
        <w:r w:rsidR="005214FF">
          <w:t xml:space="preserve"> </w:t>
        </w:r>
        <w:r w:rsidR="00A76371">
          <w:t>new</w:t>
        </w:r>
      </w:ins>
      <w:r w:rsidR="00A76371">
        <w:t xml:space="preserve"> </w:t>
      </w:r>
      <w:r w:rsidR="005214FF">
        <w:t xml:space="preserve">DICOM file is written </w:t>
      </w:r>
      <w:proofErr w:type="gramStart"/>
      <w:r w:rsidR="005214FF">
        <w:t>over</w:t>
      </w:r>
      <w:proofErr w:type="gramEnd"/>
      <w:r w:rsidR="005214FF">
        <w:t xml:space="preserve"> the original DICOM file.</w:t>
      </w:r>
    </w:p>
    <w:p w14:paraId="6DBED661" w14:textId="054D9C8E" w:rsidR="002C71C2" w:rsidRDefault="000F7649" w:rsidP="00AE516C">
      <w:pPr>
        <w:rPr>
          <w:ins w:id="56" w:author="Brian Anderson" w:date="2024-05-27T09:50:00Z" w16du:dateUtc="2024-05-27T13:50:00Z"/>
        </w:rPr>
      </w:pPr>
      <w:del w:id="57" w:author="Brian Anderson" w:date="2024-05-27T09:50:00Z" w16du:dateUtc="2024-05-27T13:50:00Z">
        <w:r>
          <w:delText xml:space="preserve"> </w:delText>
        </w:r>
      </w:del>
      <w:r>
        <w:t xml:space="preserve">When the 4DCT option is selected, any CT with the </w:t>
      </w:r>
      <w:r w:rsidRPr="008F2491">
        <w:rPr>
          <w:u w:val="single"/>
        </w:rPr>
        <w:t>same frame of reference</w:t>
      </w:r>
      <w:r>
        <w:t xml:space="preserve"> UID will be given a new</w:t>
      </w:r>
      <w:del w:id="58" w:author="Brian Anderson" w:date="2024-05-27T09:50:00Z" w16du:dateUtc="2024-05-27T13:50:00Z">
        <w:r>
          <w:delText>, consistent</w:delText>
        </w:r>
      </w:del>
      <w:r w:rsidR="009D27B3">
        <w:t xml:space="preserve"> frame of reference UID</w:t>
      </w:r>
      <w:r>
        <w:t xml:space="preserve">. This </w:t>
      </w:r>
      <w:del w:id="59" w:author="Brian Anderson" w:date="2024-05-27T09:50:00Z" w16du:dateUtc="2024-05-27T13:50:00Z">
        <w:r>
          <w:delText>means that if</w:delText>
        </w:r>
      </w:del>
      <w:ins w:id="60" w:author="Brian Anderson" w:date="2024-05-27T09:50:00Z" w16du:dateUtc="2024-05-27T13:50:00Z">
        <w:r w:rsidR="0012770B">
          <w:t>can be very useful when a 4DCT has</w:t>
        </w:r>
      </w:ins>
      <w:r w:rsidR="0012770B">
        <w:t xml:space="preserve"> the </w:t>
      </w:r>
      <w:ins w:id="61" w:author="Brian Anderson" w:date="2024-05-27T09:50:00Z" w16du:dateUtc="2024-05-27T13:50:00Z">
        <w:r w:rsidR="0012770B">
          <w:t xml:space="preserve">same frame of reference as a free-breathing scan, and the </w:t>
        </w:r>
      </w:ins>
      <w:r w:rsidR="0012770B">
        <w:t xml:space="preserve">user wishes to break </w:t>
      </w:r>
      <w:del w:id="62" w:author="Brian Anderson" w:date="2024-05-27T09:50:00Z" w16du:dateUtc="2024-05-27T13:50:00Z">
        <w:r>
          <w:delText>the inherent</w:delText>
        </w:r>
      </w:del>
      <w:ins w:id="63" w:author="Brian Anderson" w:date="2024-05-27T09:50:00Z" w16du:dateUtc="2024-05-27T13:50:00Z">
        <w:r w:rsidR="0012770B">
          <w:t>this</w:t>
        </w:r>
      </w:ins>
      <w:r w:rsidR="0012770B">
        <w:t xml:space="preserve"> registration</w:t>
      </w:r>
      <w:del w:id="64" w:author="Brian Anderson" w:date="2024-05-27T09:50:00Z" w16du:dateUtc="2024-05-27T13:50:00Z">
        <w:r>
          <w:delText xml:space="preserve"> between a free-breathing scan and a 4DCT they will need to run</w:delText>
        </w:r>
      </w:del>
      <w:ins w:id="65" w:author="Brian Anderson" w:date="2024-05-27T09:50:00Z" w16du:dateUtc="2024-05-27T13:50:00Z">
        <w:r w:rsidR="0012770B">
          <w:t>, but keep the 4DCT together.</w:t>
        </w:r>
      </w:ins>
    </w:p>
    <w:p w14:paraId="14FE2B54" w14:textId="0D7B9FF2" w:rsidR="002E39AC" w:rsidRPr="000F7649" w:rsidRDefault="002E39AC" w:rsidP="008F2491">
      <w:pPr>
        <w:pStyle w:val="Heading3"/>
      </w:pPr>
      <w:ins w:id="66" w:author="Brian Anderson" w:date="2024-05-27T09:50:00Z" w16du:dateUtc="2024-05-27T13:50:00Z">
        <w:r>
          <w:t>Running</w:t>
        </w:r>
      </w:ins>
      <w:r>
        <w:t xml:space="preserve"> the program</w:t>
      </w:r>
      <w:del w:id="67" w:author="Brian Anderson" w:date="2024-05-27T09:50:00Z" w16du:dateUtc="2024-05-27T13:50:00Z">
        <w:r w:rsidR="000F7649">
          <w:delText xml:space="preserve"> on </w:delText>
        </w:r>
        <w:r w:rsidR="000F7649" w:rsidRPr="000F7649">
          <w:rPr>
            <w:i/>
            <w:iCs/>
          </w:rPr>
          <w:delText>either the 4DCT or the free breathing scan</w:delText>
        </w:r>
        <w:r w:rsidR="000F7649">
          <w:delText>.</w:delText>
        </w:r>
      </w:del>
    </w:p>
    <w:p w14:paraId="02C805C2" w14:textId="56CF36B4"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 xml:space="preserve">to be in a folder accessible to the </w:t>
      </w:r>
      <w:del w:id="68" w:author="Brian Anderson" w:date="2024-05-27T09:50:00Z" w16du:dateUtc="2024-05-27T13:50:00Z">
        <w:r w:rsidRPr="00222E40">
          <w:rPr>
            <w:i/>
            <w:iCs/>
          </w:rPr>
          <w:delText>computer</w:delText>
        </w:r>
      </w:del>
      <w:ins w:id="69" w:author="Brian Anderson" w:date="2024-05-27T09:50:00Z" w16du:dateUtc="2024-05-27T13:50:00Z">
        <w:r w:rsidR="00264138">
          <w:rPr>
            <w:i/>
            <w:iCs/>
          </w:rPr>
          <w:t>user</w:t>
        </w:r>
      </w:ins>
      <w:r w:rsidR="00FC3734">
        <w:rPr>
          <w:i/>
          <w:iCs/>
        </w:rPr>
        <w:t>.</w:t>
      </w:r>
      <w:r w:rsidR="00186D3B">
        <w:rPr>
          <w:i/>
          <w:iCs/>
        </w:rPr>
        <w:t xml:space="preserve"> </w:t>
      </w:r>
      <w:r w:rsidR="00186D3B">
        <w:t xml:space="preserve">Once the DICOM attributes </w:t>
      </w:r>
      <w:del w:id="70" w:author="Brian Anderson" w:date="2024-05-27T09:50:00Z" w16du:dateUtc="2024-05-27T13:50:00Z">
        <w:r w:rsidR="00186D3B">
          <w:delText xml:space="preserve"> </w:delText>
        </w:r>
      </w:del>
      <w:r w:rsidR="00186D3B">
        <w:t xml:space="preserve">have been changed, the new data can be </w:t>
      </w:r>
      <w:del w:id="71" w:author="Brian Anderson" w:date="2024-05-27T09:50:00Z" w16du:dateUtc="2024-05-27T13:50:00Z">
        <w:r w:rsidR="00186D3B">
          <w:delText>uploaded</w:delText>
        </w:r>
      </w:del>
      <w:ins w:id="72" w:author="Brian Anderson" w:date="2024-05-27T09:50:00Z" w16du:dateUtc="2024-05-27T13:50:00Z">
        <w:r w:rsidR="007043A9">
          <w:t>imported</w:t>
        </w:r>
      </w:ins>
      <w:r w:rsidR="00186D3B">
        <w:t xml:space="preserve"> to the </w:t>
      </w:r>
      <w:del w:id="73" w:author="Brian Anderson" w:date="2024-05-27T09:50:00Z" w16du:dateUtc="2024-05-27T13:50:00Z">
        <w:r w:rsidR="00186D3B">
          <w:delText>TPS and further modified</w:delText>
        </w:r>
      </w:del>
      <w:ins w:id="74" w:author="Brian Anderson" w:date="2024-05-27T09:50:00Z" w16du:dateUtc="2024-05-27T13:50:00Z">
        <w:r w:rsidR="0042699C">
          <w:t>treatment planning system</w:t>
        </w:r>
      </w:ins>
      <w:r w:rsidR="00186D3B">
        <w:t xml:space="preserve">. </w:t>
      </w:r>
    </w:p>
    <w:p w14:paraId="504985FD" w14:textId="7C43331D"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DF7EA6">
        <w:t xml:space="preserve">Figure </w:t>
      </w:r>
      <w:r w:rsidR="00DF7EA6">
        <w:rPr>
          <w:noProof/>
        </w:rPr>
        <w:t>2</w:t>
      </w:r>
      <w:r w:rsidR="004858D0">
        <w:fldChar w:fldCharType="end"/>
      </w:r>
      <w:r>
        <w:t>.</w:t>
      </w:r>
      <w:r w:rsidR="002C71C2">
        <w:t xml:space="preserve"> </w:t>
      </w:r>
      <w:r w:rsidR="00C3261D">
        <w:t>Green bars beneath the ‘Status’ symbol give real-time feedback of the updating process.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416EA0C3" w:rsidR="00AA3607" w:rsidRDefault="00AA3607" w:rsidP="00AA3607">
      <w:pPr>
        <w:pStyle w:val="Caption"/>
      </w:pPr>
      <w:bookmarkStart w:id="75" w:name="_Ref158922627"/>
      <w:r>
        <w:t xml:space="preserve">Figure </w:t>
      </w:r>
      <w:r>
        <w:fldChar w:fldCharType="begin"/>
      </w:r>
      <w:r>
        <w:instrText xml:space="preserve"> SEQ Figure \* ARABIC </w:instrText>
      </w:r>
      <w:r>
        <w:fldChar w:fldCharType="separate"/>
      </w:r>
      <w:r w:rsidR="00DF7EA6">
        <w:rPr>
          <w:noProof/>
        </w:rPr>
        <w:t>2</w:t>
      </w:r>
      <w:r>
        <w:rPr>
          <w:noProof/>
        </w:rPr>
        <w:fldChar w:fldCharType="end"/>
      </w:r>
      <w:bookmarkEnd w:id="75"/>
      <w:r>
        <w:t xml:space="preserve">: </w:t>
      </w:r>
      <w:r w:rsidRPr="00D25E55">
        <w:t xml:space="preserve">Graphical workflow of </w:t>
      </w:r>
      <w:proofErr w:type="gramStart"/>
      <w:r w:rsidRPr="00D25E55">
        <w:t>program</w:t>
      </w:r>
      <w:proofErr w:type="gramEnd"/>
    </w:p>
    <w:p w14:paraId="00B5319F" w14:textId="59733717" w:rsidR="008E77B2" w:rsidRPr="008E77B2" w:rsidRDefault="008E77B2" w:rsidP="008F2491">
      <w:pPr>
        <w:keepNext/>
        <w:keepLines/>
        <w:rPr>
          <w:moveTo w:id="76" w:author="Brian Anderson" w:date="2024-05-27T09:50:00Z" w16du:dateUtc="2024-05-27T13:50:00Z"/>
        </w:rPr>
      </w:pPr>
      <w:moveToRangeStart w:id="77" w:author="Brian Anderson" w:date="2024-05-27T09:50:00Z" w:name="move167695848"/>
      <w:moveTo w:id="78" w:author="Brian Anderson" w:date="2024-05-27T09:50:00Z" w16du:dateUtc="2024-05-27T13:50:00Z">
        <w:r>
          <w:lastRenderedPageBreak/>
          <w:t>We noted that, depending on network speed, changing the attributes of a 125 slice CT scan required approximately seven seconds. When the files are located on the local drive there is a significant increase in speed.</w:t>
        </w:r>
      </w:moveTo>
    </w:p>
    <w:moveToRangeEnd w:id="77"/>
    <w:p w14:paraId="258E1A88" w14:textId="0676B7E3" w:rsidR="00F63DB6" w:rsidRDefault="00F63DB6" w:rsidP="00F63DB6">
      <w:pPr>
        <w:pStyle w:val="Heading2"/>
      </w:pPr>
      <w:r>
        <w:t>Installation</w:t>
      </w:r>
    </w:p>
    <w:p w14:paraId="2C9B4E1A" w14:textId="29C8AB3B" w:rsidR="00F63DB6" w:rsidRDefault="00612220" w:rsidP="00F63DB6">
      <w:r>
        <w:t xml:space="preserve">The solution can be downloaded directly GitHub, or the pre-built executable can be downloaded and installed from </w:t>
      </w:r>
      <w:hyperlink r:id="rId9" w:history="1">
        <w:r w:rsidR="00E32399" w:rsidRPr="0094616D">
          <w:rPr>
            <w:rStyle w:val="Hyperlink"/>
          </w:rPr>
          <w:t>https://drive.google.com/drive/folders/1e3GzB9LvdCrdba0tZA15_RpG-GwPs_re?usp=sharing</w:t>
        </w:r>
      </w:hyperlink>
      <w:r>
        <w:t>.</w:t>
      </w:r>
    </w:p>
    <w:p w14:paraId="66728AB4" w14:textId="77777777" w:rsidR="00025A9E" w:rsidRDefault="00025A9E" w:rsidP="00F63DB6">
      <w:pPr>
        <w:pStyle w:val="Heading1"/>
        <w:rPr>
          <w:del w:id="79" w:author="Brian Anderson" w:date="2024-05-27T09:50:00Z" w16du:dateUtc="2024-05-27T13:50:00Z"/>
        </w:rPr>
      </w:pPr>
      <w:del w:id="80" w:author="Brian Anderson" w:date="2024-05-27T09:50:00Z" w16du:dateUtc="2024-05-27T13:50:00Z">
        <w:r>
          <w:delText>Results</w:delText>
        </w:r>
      </w:del>
    </w:p>
    <w:p w14:paraId="37DB0EB2" w14:textId="77777777" w:rsidR="008E77B2" w:rsidRPr="008E77B2" w:rsidRDefault="007B24BE" w:rsidP="008F2491">
      <w:pPr>
        <w:keepNext/>
        <w:keepLines/>
        <w:rPr>
          <w:moveFrom w:id="81" w:author="Brian Anderson" w:date="2024-05-27T09:50:00Z" w16du:dateUtc="2024-05-27T13:50:00Z"/>
        </w:rPr>
      </w:pPr>
      <w:moveFromRangeStart w:id="82" w:author="Brian Anderson" w:date="2024-05-27T09:50:00Z" w:name="move167695847"/>
      <w:moveFrom w:id="83" w:author="Brian Anderson" w:date="2024-05-27T09:50:00Z" w16du:dateUtc="2024-05-27T13:50:00Z">
        <w:r>
          <w:t>Verification of the edited DICOM was evaluated within the RayStation treatment planning system. Further evaluation was performed with MIM to ensure that only the desired attributes were changed in the process.</w:t>
        </w:r>
      </w:moveFrom>
      <w:moveFromRangeEnd w:id="82"/>
      <w:del w:id="84" w:author="Brian Anderson" w:date="2024-05-27T09:50:00Z" w16du:dateUtc="2024-05-27T13:50:00Z">
        <w:r w:rsidR="00025A9E">
          <w:delText xml:space="preserve"> </w:delText>
        </w:r>
      </w:del>
      <w:moveFromRangeStart w:id="85" w:author="Brian Anderson" w:date="2024-05-27T09:50:00Z" w:name="move167695848"/>
      <w:moveFrom w:id="86" w:author="Brian Anderson" w:date="2024-05-27T09:50:00Z" w16du:dateUtc="2024-05-27T13:50:00Z">
        <w:r w:rsidR="008E77B2">
          <w:t>We noted that, depending on network speed, changing the attributes of a 125 slice CT scan required approximately seven seconds. When the files are located on the local drive there is a significant increase in speed.</w:t>
        </w:r>
      </w:moveFrom>
    </w:p>
    <w:moveFromRangeEnd w:id="85"/>
    <w:p w14:paraId="13B2FA58" w14:textId="69CF8652" w:rsidR="00517154" w:rsidRDefault="00517154" w:rsidP="00517154">
      <w:pPr>
        <w:pStyle w:val="Heading1"/>
      </w:pPr>
      <w:r>
        <w:t>Discussion</w:t>
      </w:r>
      <w:ins w:id="87" w:author="Brian Anderson" w:date="2024-05-27T09:50:00Z" w16du:dateUtc="2024-05-27T13:50:00Z">
        <w:r>
          <w:t xml:space="preserve"> and Limitations</w:t>
        </w:r>
      </w:ins>
    </w:p>
    <w:p w14:paraId="6A746484" w14:textId="4971F5CB" w:rsidR="00517154" w:rsidRDefault="00517154" w:rsidP="00517154">
      <w:pPr>
        <w:keepNext/>
        <w:keepLines/>
      </w:pPr>
      <w:r>
        <w:t xml:space="preserve">The program is </w:t>
      </w:r>
      <w:del w:id="88" w:author="Brian Anderson" w:date="2024-05-27T09:50:00Z" w16du:dateUtc="2024-05-27T13:50:00Z">
        <w:r w:rsidR="005C73B7">
          <w:delText xml:space="preserve">only </w:delText>
        </w:r>
      </w:del>
      <w:r>
        <w:t>designed to run on the Windows operating system</w:t>
      </w:r>
      <w:del w:id="89" w:author="Brian Anderson" w:date="2024-05-27T09:50:00Z" w16du:dateUtc="2024-05-27T13:50:00Z">
        <w:r w:rsidR="00383802">
          <w:delText>.</w:delText>
        </w:r>
      </w:del>
      <w:ins w:id="90" w:author="Brian Anderson" w:date="2024-05-27T09:50:00Z" w16du:dateUtc="2024-05-27T13:50:00Z">
        <w:r w:rsidR="00364908">
          <w:t xml:space="preserve"> and not MAC/Linux</w:t>
        </w:r>
        <w:r>
          <w:t>.</w:t>
        </w:r>
      </w:ins>
      <w:r>
        <w:t xml:space="preserve"> There is concern that institutional internet security division (ISD) may prevent the </w:t>
      </w:r>
      <w:del w:id="91" w:author="Brian Anderson" w:date="2024-05-27T09:50:00Z" w16du:dateUtc="2024-05-27T13:50:00Z">
        <w:r w:rsidR="00383802">
          <w:delText>downloading</w:delText>
        </w:r>
      </w:del>
      <w:ins w:id="92" w:author="Brian Anderson" w:date="2024-05-27T09:50:00Z" w16du:dateUtc="2024-05-27T13:50:00Z">
        <w:r w:rsidR="00CF4420">
          <w:t>installation</w:t>
        </w:r>
      </w:ins>
      <w:r>
        <w:t xml:space="preserve"> of this program</w:t>
      </w:r>
      <w:del w:id="93" w:author="Brian Anderson" w:date="2024-05-27T09:50:00Z" w16du:dateUtc="2024-05-27T13:50:00Z">
        <w:r w:rsidR="00383802">
          <w:delText>.</w:delText>
        </w:r>
      </w:del>
      <w:ins w:id="94" w:author="Brian Anderson" w:date="2024-05-27T09:50:00Z" w16du:dateUtc="2024-05-27T13:50:00Z">
        <w:r w:rsidR="00CF4420">
          <w:t xml:space="preserve"> onto a computer</w:t>
        </w:r>
        <w:r>
          <w:t>.</w:t>
        </w:r>
      </w:ins>
      <w:r>
        <w:t xml:space="preserve"> Within our institution we were able to circumnavigate this issue by placing the</w:t>
      </w:r>
      <w:r w:rsidR="00CF4420">
        <w:t xml:space="preserve"> </w:t>
      </w:r>
      <w:ins w:id="95" w:author="Brian Anderson" w:date="2024-05-27T09:50:00Z" w16du:dateUtc="2024-05-27T13:50:00Z">
        <w:r w:rsidR="00CF4420">
          <w:t>compiled</w:t>
        </w:r>
        <w:r>
          <w:t xml:space="preserve"> </w:t>
        </w:r>
      </w:ins>
      <w:r>
        <w:t>program on a network drive location which was accessible to the team</w:t>
      </w:r>
      <w:ins w:id="96" w:author="Brian Anderson" w:date="2024-05-27T09:50:00Z" w16du:dateUtc="2024-05-27T13:50:00Z">
        <w:r w:rsidR="00CF4420">
          <w:t>, which runs without the requirement of installation</w:t>
        </w:r>
      </w:ins>
      <w:r w:rsidR="00CF4420">
        <w:t>.</w:t>
      </w:r>
    </w:p>
    <w:p w14:paraId="33EF3820" w14:textId="77777777" w:rsidR="00F63DB6" w:rsidRDefault="00F63DB6" w:rsidP="00F63DB6">
      <w:pPr>
        <w:pStyle w:val="Heading1"/>
        <w:rPr>
          <w:del w:id="97" w:author="Brian Anderson" w:date="2024-05-27T09:50:00Z" w16du:dateUtc="2024-05-27T13:50:00Z"/>
        </w:rPr>
      </w:pPr>
      <w:del w:id="98" w:author="Brian Anderson" w:date="2024-05-27T09:50:00Z" w16du:dateUtc="2024-05-27T13:50:00Z">
        <w:r>
          <w:delText>Conclusion</w:delText>
        </w:r>
        <w:r w:rsidR="00362662">
          <w:delText>s</w:delText>
        </w:r>
      </w:del>
    </w:p>
    <w:p w14:paraId="54BFF9C9" w14:textId="07C9B5DC" w:rsidR="00025A9E" w:rsidRDefault="00394A8E" w:rsidP="00F63DB6">
      <w:pPr>
        <w:pStyle w:val="Heading1"/>
        <w:rPr>
          <w:ins w:id="99" w:author="Brian Anderson" w:date="2024-05-27T09:50:00Z" w16du:dateUtc="2024-05-27T13:50:00Z"/>
        </w:rPr>
      </w:pPr>
      <w:ins w:id="100" w:author="Brian Anderson" w:date="2024-05-27T09:50:00Z" w16du:dateUtc="2024-05-27T13:50:00Z">
        <w:r>
          <w:t>Potential application</w:t>
        </w:r>
        <w:r w:rsidR="00B84BD8">
          <w:t>s</w:t>
        </w:r>
      </w:ins>
    </w:p>
    <w:p w14:paraId="41457CE9" w14:textId="2D65311A" w:rsidR="00E71B29" w:rsidRDefault="00F32858" w:rsidP="00F63DB6">
      <w:pPr>
        <w:rPr>
          <w:ins w:id="101" w:author="Brian Anderson" w:date="2024-05-27T09:50:00Z" w16du:dateUtc="2024-05-27T13:50:00Z"/>
        </w:rPr>
      </w:pPr>
      <w:r>
        <w:t xml:space="preserve">The program presented here represents an easy, user-friendly method of changing three commonly changed DICOM attributes with a vendor agnostic solution. </w:t>
      </w:r>
      <w:ins w:id="102" w:author="Brian Anderson" w:date="2024-05-27T09:50:00Z" w16du:dateUtc="2024-05-27T13:50:00Z">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ins>
    </w:p>
    <w:p w14:paraId="636F49E8" w14:textId="7B48F31F" w:rsidR="00F63DB6" w:rsidRDefault="00F32858" w:rsidP="00F63DB6">
      <w:r>
        <w:t xml:space="preserve">We have implemented this solution within two clinics: </w:t>
      </w:r>
      <w:del w:id="103" w:author="Brian Anderson" w:date="2024-05-27T09:50:00Z" w16du:dateUtc="2024-05-27T13:50:00Z">
        <w:r>
          <w:delText>[redacted] and [redacted]</w:delText>
        </w:r>
      </w:del>
      <w:ins w:id="104" w:author="Brian Anderson" w:date="2024-05-27T09:50:00Z" w16du:dateUtc="2024-05-27T13:50:00Z">
        <w:r w:rsidR="003C5CBB">
          <w:t>University of California, San Diego</w:t>
        </w:r>
        <w:r>
          <w:t xml:space="preserve"> and </w:t>
        </w:r>
        <w:r w:rsidR="003C5CBB">
          <w:t>University of North Carolina, Chapel Hill</w:t>
        </w:r>
      </w:ins>
      <w:r w:rsidR="003C5CBB">
        <w:t xml:space="preserve">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w:t>
          </w:r>
          <w:proofErr w:type="gramStart"/>
          <w:r>
            <w:rPr>
              <w:rFonts w:eastAsia="Times New Roman"/>
            </w:rPr>
            <w:t>open source</w:t>
          </w:r>
          <w:proofErr w:type="gramEnd"/>
          <w:r>
            <w:rPr>
              <w:rFonts w:eastAsia="Times New Roman"/>
            </w:rPr>
            <w:t xml:space="preserve"> toolkit for medical imaging de-identification. </w:t>
          </w:r>
          <w:proofErr w:type="spellStart"/>
          <w:r>
            <w:rPr>
              <w:rFonts w:eastAsia="Times New Roman"/>
              <w:i/>
              <w:iCs/>
            </w:rPr>
            <w:t>Eur</w:t>
          </w:r>
          <w:proofErr w:type="spellEnd"/>
          <w:r>
            <w:rPr>
              <w:rFonts w:eastAsia="Times New Roman"/>
              <w:i/>
              <w:iCs/>
            </w:rPr>
            <w:t xml:space="preserve"> </w:t>
          </w:r>
          <w:proofErr w:type="spellStart"/>
          <w:r>
            <w:rPr>
              <w:rFonts w:eastAsia="Times New Roman"/>
              <w:i/>
              <w:iCs/>
            </w:rPr>
            <w:t>Radiol</w:t>
          </w:r>
          <w:proofErr w:type="spellEnd"/>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lastRenderedPageBreak/>
            <w:t>4.</w:t>
          </w:r>
          <w:r>
            <w:rPr>
              <w:rFonts w:eastAsia="Times New Roman"/>
            </w:rPr>
            <w:tab/>
          </w:r>
          <w:proofErr w:type="spellStart"/>
          <w:r>
            <w:rPr>
              <w:rFonts w:eastAsia="Times New Roman"/>
            </w:rPr>
            <w:t>fo-dicom</w:t>
          </w:r>
          <w:proofErr w:type="spellEnd"/>
          <w:r>
            <w:rPr>
              <w:rFonts w:eastAsia="Times New Roman"/>
            </w:rPr>
            <w:t>/</w:t>
          </w:r>
          <w:proofErr w:type="spellStart"/>
          <w:r>
            <w:rPr>
              <w:rFonts w:eastAsia="Times New Roman"/>
            </w:rPr>
            <w:t>fo-dicom</w:t>
          </w:r>
          <w:proofErr w:type="spellEnd"/>
          <w:r>
            <w:rPr>
              <w:rFonts w:eastAsia="Times New Roman"/>
            </w:rPr>
            <w:t>: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r>
            <w:rPr>
              <w:rFonts w:eastAsia="Times New Roman"/>
            </w:rPr>
            <w:tab/>
            <w:t>I Ã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an Anderson">
    <w15:presenceInfo w15:providerId="Windows Live" w15:userId="fad21f67d0fb5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25A9E"/>
    <w:rsid w:val="000530DB"/>
    <w:rsid w:val="000575BB"/>
    <w:rsid w:val="00057862"/>
    <w:rsid w:val="00082AD3"/>
    <w:rsid w:val="000C5C24"/>
    <w:rsid w:val="000E0BD3"/>
    <w:rsid w:val="000F7649"/>
    <w:rsid w:val="00111AE8"/>
    <w:rsid w:val="00120022"/>
    <w:rsid w:val="00120802"/>
    <w:rsid w:val="0012770B"/>
    <w:rsid w:val="00186D3B"/>
    <w:rsid w:val="00190EC7"/>
    <w:rsid w:val="00222E40"/>
    <w:rsid w:val="0025676D"/>
    <w:rsid w:val="00264138"/>
    <w:rsid w:val="002A1B2B"/>
    <w:rsid w:val="002A4250"/>
    <w:rsid w:val="002B2E1E"/>
    <w:rsid w:val="002C68AD"/>
    <w:rsid w:val="002C71C2"/>
    <w:rsid w:val="002E39AC"/>
    <w:rsid w:val="00306651"/>
    <w:rsid w:val="00332C41"/>
    <w:rsid w:val="00352927"/>
    <w:rsid w:val="00362662"/>
    <w:rsid w:val="00364908"/>
    <w:rsid w:val="0037218D"/>
    <w:rsid w:val="00381B72"/>
    <w:rsid w:val="00383802"/>
    <w:rsid w:val="00394A8E"/>
    <w:rsid w:val="003A16AC"/>
    <w:rsid w:val="003A3C6A"/>
    <w:rsid w:val="003C15C6"/>
    <w:rsid w:val="003C5CBB"/>
    <w:rsid w:val="003E24C2"/>
    <w:rsid w:val="003E69C3"/>
    <w:rsid w:val="0041656E"/>
    <w:rsid w:val="00423184"/>
    <w:rsid w:val="0042699C"/>
    <w:rsid w:val="004341D0"/>
    <w:rsid w:val="004858D0"/>
    <w:rsid w:val="004A1D89"/>
    <w:rsid w:val="004E4605"/>
    <w:rsid w:val="00517154"/>
    <w:rsid w:val="005214FF"/>
    <w:rsid w:val="00557E6D"/>
    <w:rsid w:val="005869B3"/>
    <w:rsid w:val="005C2095"/>
    <w:rsid w:val="005C73B7"/>
    <w:rsid w:val="005D3A78"/>
    <w:rsid w:val="00612220"/>
    <w:rsid w:val="00621150"/>
    <w:rsid w:val="00631FF2"/>
    <w:rsid w:val="00687067"/>
    <w:rsid w:val="006F2286"/>
    <w:rsid w:val="006F6C14"/>
    <w:rsid w:val="007043A9"/>
    <w:rsid w:val="00766236"/>
    <w:rsid w:val="007749A1"/>
    <w:rsid w:val="00777D8A"/>
    <w:rsid w:val="007B24BE"/>
    <w:rsid w:val="007D787B"/>
    <w:rsid w:val="008347A3"/>
    <w:rsid w:val="008649E5"/>
    <w:rsid w:val="00873C15"/>
    <w:rsid w:val="008B5C7A"/>
    <w:rsid w:val="008C3C3F"/>
    <w:rsid w:val="008E126B"/>
    <w:rsid w:val="008E758B"/>
    <w:rsid w:val="008E77B2"/>
    <w:rsid w:val="008F2491"/>
    <w:rsid w:val="008F7CE7"/>
    <w:rsid w:val="00933876"/>
    <w:rsid w:val="009652E3"/>
    <w:rsid w:val="00967281"/>
    <w:rsid w:val="00991D5E"/>
    <w:rsid w:val="00997380"/>
    <w:rsid w:val="009A4C1C"/>
    <w:rsid w:val="009B72B0"/>
    <w:rsid w:val="009D27B3"/>
    <w:rsid w:val="009E601A"/>
    <w:rsid w:val="00A017D0"/>
    <w:rsid w:val="00A03D0E"/>
    <w:rsid w:val="00A07AA1"/>
    <w:rsid w:val="00A10727"/>
    <w:rsid w:val="00A4752B"/>
    <w:rsid w:val="00A76371"/>
    <w:rsid w:val="00A909E6"/>
    <w:rsid w:val="00AA3607"/>
    <w:rsid w:val="00AB76D0"/>
    <w:rsid w:val="00AB7DEF"/>
    <w:rsid w:val="00AE516C"/>
    <w:rsid w:val="00AE6B9D"/>
    <w:rsid w:val="00B0058D"/>
    <w:rsid w:val="00B130EB"/>
    <w:rsid w:val="00B30DF3"/>
    <w:rsid w:val="00B31DE7"/>
    <w:rsid w:val="00B35CD8"/>
    <w:rsid w:val="00B67CAB"/>
    <w:rsid w:val="00B84BD8"/>
    <w:rsid w:val="00B93307"/>
    <w:rsid w:val="00BA08D2"/>
    <w:rsid w:val="00BB13F1"/>
    <w:rsid w:val="00BE2FA8"/>
    <w:rsid w:val="00C0352E"/>
    <w:rsid w:val="00C3261D"/>
    <w:rsid w:val="00C5294C"/>
    <w:rsid w:val="00C52C44"/>
    <w:rsid w:val="00C5668E"/>
    <w:rsid w:val="00CA1F75"/>
    <w:rsid w:val="00CB70B2"/>
    <w:rsid w:val="00CE7E70"/>
    <w:rsid w:val="00CF2FE9"/>
    <w:rsid w:val="00CF4420"/>
    <w:rsid w:val="00CF5132"/>
    <w:rsid w:val="00D33275"/>
    <w:rsid w:val="00D5092B"/>
    <w:rsid w:val="00D70926"/>
    <w:rsid w:val="00D7513C"/>
    <w:rsid w:val="00D812D6"/>
    <w:rsid w:val="00DA0FEF"/>
    <w:rsid w:val="00DF7EA6"/>
    <w:rsid w:val="00E32399"/>
    <w:rsid w:val="00E44253"/>
    <w:rsid w:val="00E71B29"/>
    <w:rsid w:val="00E76CBE"/>
    <w:rsid w:val="00EB0112"/>
    <w:rsid w:val="00EB6FA0"/>
    <w:rsid w:val="00EE4903"/>
    <w:rsid w:val="00F01B01"/>
    <w:rsid w:val="00F27C47"/>
    <w:rsid w:val="00F304C9"/>
    <w:rsid w:val="00F32858"/>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brianmanderson/Unzip_Unlink_Csharp" TargetMode="External"/><Relationship Id="rId11" Type="http://schemas.microsoft.com/office/2011/relationships/people" Target="people.xml"/><Relationship Id="rId5" Type="http://schemas.openxmlformats.org/officeDocument/2006/relationships/hyperlink" Target="mailto:Brian_Anderson@med.un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3GzB9LvdCrdba0tZA15_RpG-GwPs_re?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22624E"/>
    <w:rsid w:val="00381B72"/>
    <w:rsid w:val="003C27FB"/>
    <w:rsid w:val="0041218A"/>
    <w:rsid w:val="0043500F"/>
    <w:rsid w:val="00666983"/>
    <w:rsid w:val="00716A54"/>
    <w:rsid w:val="00965A21"/>
    <w:rsid w:val="00A71C79"/>
    <w:rsid w:val="00BE2FA8"/>
    <w:rsid w:val="00CF1E22"/>
    <w:rsid w:val="00D700B9"/>
    <w:rsid w:val="00D7513C"/>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Mark Anderson</cp:lastModifiedBy>
  <cp:revision>2</cp:revision>
  <cp:lastPrinted>2024-05-27T14:13:00Z</cp:lastPrinted>
  <dcterms:created xsi:type="dcterms:W3CDTF">2024-02-17T17:25:00Z</dcterms:created>
  <dcterms:modified xsi:type="dcterms:W3CDTF">2024-05-27T14:14:00Z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