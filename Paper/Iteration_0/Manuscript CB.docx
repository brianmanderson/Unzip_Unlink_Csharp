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49DA" w14:textId="1C8C3A60" w:rsidR="004A1D89" w:rsidRDefault="00F63DB6" w:rsidP="00F63DB6">
      <w:pPr>
        <w:pStyle w:val="Heading1"/>
      </w:pPr>
      <w:r>
        <w:t>Abstract</w:t>
      </w:r>
    </w:p>
    <w:p w14:paraId="35119D77" w14:textId="2F9A6729" w:rsidR="00F63DB6" w:rsidRDefault="00F63DB6" w:rsidP="00F63DB6">
      <w:r>
        <w:t>Test</w:t>
      </w:r>
    </w:p>
    <w:p w14:paraId="782078F3" w14:textId="4718A858" w:rsidR="00F63DB6" w:rsidRDefault="00F63DB6" w:rsidP="00F63DB6">
      <w:pPr>
        <w:pStyle w:val="Heading1"/>
      </w:pPr>
      <w:r>
        <w:t>Introduction</w:t>
      </w:r>
    </w:p>
    <w:p w14:paraId="2D8F1891" w14:textId="2DBCA3F6" w:rsidR="00F63DB6" w:rsidDel="00C5294C" w:rsidRDefault="00C5294C" w:rsidP="00F63DB6">
      <w:pPr>
        <w:rPr>
          <w:del w:id="0" w:author="Casey Bojechko" w:date="2023-12-06T15:23:00Z"/>
        </w:rPr>
      </w:pPr>
      <w:ins w:id="1" w:author="Casey Bojechko" w:date="2023-12-06T15:19:00Z">
        <w:r>
          <w:t xml:space="preserve">The </w:t>
        </w:r>
      </w:ins>
      <w:del w:id="2" w:author="Casey Bojechko" w:date="2023-12-06T15:19:00Z">
        <w:r w:rsidR="00FB3659" w:rsidDel="00C5294C">
          <w:delText>[write out full name of DICOM]</w:delText>
        </w:r>
      </w:del>
      <w:ins w:id="3" w:author="Casey Bojechko" w:date="2023-12-06T15:19:00Z">
        <w:r>
          <w:t xml:space="preserve">Digital Imaging and Communications </w:t>
        </w:r>
      </w:ins>
      <w:r w:rsidR="00FB3659">
        <w:t xml:space="preserve"> (DICOM) </w:t>
      </w:r>
      <w:ins w:id="4" w:author="Casey Bojechko" w:date="2023-12-06T15:19:00Z">
        <w:r>
          <w:t xml:space="preserve">standard </w:t>
        </w:r>
      </w:ins>
      <w:r w:rsidR="00FB3659">
        <w:t xml:space="preserve">creates a </w:t>
      </w:r>
      <w:ins w:id="5" w:author="Casey Bojechko" w:date="2023-12-06T15:21:00Z">
        <w:r>
          <w:t xml:space="preserve">technical </w:t>
        </w:r>
      </w:ins>
      <w:ins w:id="6" w:author="Casey Bojechko" w:date="2023-12-06T15:22:00Z">
        <w:r>
          <w:t xml:space="preserve">protocol for the storage and transmission of medical images </w:t>
        </w:r>
      </w:ins>
      <w:del w:id="7" w:author="Casey Bojechko" w:date="2023-12-06T15:22:00Z">
        <w:r w:rsidR="00FB3659" w:rsidDel="00C5294C">
          <w:delText>uniform standard of properties that series of standard properties in imaging which.</w:delText>
        </w:r>
      </w:del>
    </w:p>
    <w:p w14:paraId="74A22E59" w14:textId="7B55832C" w:rsidR="00FB3659" w:rsidRDefault="00FB3659" w:rsidP="00F63DB6">
      <w:del w:id="8" w:author="Casey Bojechko" w:date="2023-12-06T15:23:00Z">
        <w:r w:rsidDel="00C5294C">
          <w:delText>DICOM was initially created as a set of standard properties that</w:delText>
        </w:r>
      </w:del>
      <w:proofErr w:type="gramStart"/>
      <w:ins w:id="9" w:author="Casey Bojechko" w:date="2023-12-06T15:23:00Z">
        <w:r w:rsidR="00C5294C">
          <w:t xml:space="preserve">and </w:t>
        </w:r>
      </w:ins>
      <w:r>
        <w:t xml:space="preserve"> helps</w:t>
      </w:r>
      <w:proofErr w:type="gramEnd"/>
      <w:r>
        <w:t xml:space="preserve"> facilitate communication between multiple vendors and technologies in medicine. </w:t>
      </w:r>
      <w:commentRangeStart w:id="10"/>
      <w:r>
        <w:t>Modern treatment planning systems (TPS) often contain many features which exist to reduce potential confusion when working with medical images.</w:t>
      </w:r>
      <w:commentRangeEnd w:id="10"/>
      <w:r w:rsidR="00C5294C">
        <w:rPr>
          <w:rStyle w:val="CommentReference"/>
        </w:rPr>
        <w:commentReference w:id="10"/>
      </w:r>
    </w:p>
    <w:p w14:paraId="3E858D41" w14:textId="7754796C" w:rsidR="00FB3659" w:rsidRDefault="00FB3659" w:rsidP="00F63DB6">
      <w:r>
        <w:t xml:space="preserve">In </w:t>
      </w:r>
      <w:ins w:id="11" w:author="Casey Bojechko" w:date="2023-12-06T15:24:00Z">
        <w:r w:rsidR="00C5294C">
          <w:t>radiotherapy clinics</w:t>
        </w:r>
      </w:ins>
      <w:del w:id="12" w:author="Casey Bojechko" w:date="2023-12-06T15:24:00Z">
        <w:r w:rsidDel="00C5294C">
          <w:delText>today’s world</w:delText>
        </w:r>
      </w:del>
      <w:r>
        <w:t>, there are often circumstances which require changing certain properties of the DICOM images</w:t>
      </w:r>
      <w:ins w:id="13" w:author="Casey Bojechko" w:date="2023-12-06T15:25:00Z">
        <w:r w:rsidR="00C5294C">
          <w:t xml:space="preserve">.  </w:t>
        </w:r>
      </w:ins>
      <w:del w:id="14" w:author="Casey Bojechko" w:date="2023-12-06T15:25:00Z">
        <w:r w:rsidDel="00C5294C">
          <w:delText xml:space="preserve"> to better enable their use within the clinic. </w:delText>
        </w:r>
      </w:del>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2574D493" w14:textId="3A9ABC8F" w:rsidR="00631FF2" w:rsidRDefault="002C68AD" w:rsidP="00F63DB6">
      <w:r>
        <w:t xml:space="preserve">Changing any DICOM value </w:t>
      </w:r>
      <w:ins w:id="15" w:author="Casey Bojechko" w:date="2023-12-06T15:26:00Z">
        <w:r w:rsidR="00C5294C">
          <w:t>often r</w:t>
        </w:r>
      </w:ins>
      <w:ins w:id="16" w:author="Casey Bojechko" w:date="2023-12-06T15:27:00Z">
        <w:r w:rsidR="00C5294C">
          <w:t xml:space="preserve">equires expert knowledge of the file structure and specialized </w:t>
        </w:r>
        <w:proofErr w:type="gramStart"/>
        <w:r w:rsidR="00C5294C">
          <w:t>software, and</w:t>
        </w:r>
        <w:proofErr w:type="gramEnd"/>
        <w:r w:rsidR="00C5294C">
          <w:t xml:space="preserve"> is prone to error.  </w:t>
        </w:r>
      </w:ins>
      <w:ins w:id="17" w:author="Casey Bojechko" w:date="2023-12-06T15:28:00Z">
        <w:r w:rsidR="00C5294C">
          <w:t xml:space="preserve">Attributes can be modified </w:t>
        </w:r>
      </w:ins>
      <w:ins w:id="18" w:author="Casey Bojechko" w:date="2023-12-06T15:30:00Z">
        <w:r w:rsidR="00DA0FEF">
          <w:t>unintentionally,</w:t>
        </w:r>
      </w:ins>
      <w:ins w:id="19" w:author="Casey Bojechko" w:date="2023-12-06T15:28:00Z">
        <w:r w:rsidR="00C5294C">
          <w:t xml:space="preserve"> or files can be corrupted and hard to recover. </w:t>
        </w:r>
      </w:ins>
      <w:ins w:id="20" w:author="Casey Bojechko" w:date="2023-12-06T15:27:00Z">
        <w:r w:rsidR="00C5294C">
          <w:t xml:space="preserve"> </w:t>
        </w:r>
      </w:ins>
      <w:del w:id="21" w:author="Casey Bojechko" w:date="2023-12-06T15:29:00Z">
        <w:r w:rsidDel="00C5294C">
          <w:delText>can be a difficult task for users who are not overly familiar with the process, and stressful for those who are, with the inherent fear of accidentally changing a different attribute</w:delText>
        </w:r>
      </w:del>
      <w:ins w:id="22" w:author="Casey Bojechko" w:date="2023-12-06T15:29:00Z">
        <w:r w:rsidR="00DA0FEF">
          <w:t xml:space="preserve">Commonly used software can modify </w:t>
        </w:r>
      </w:ins>
      <w:ins w:id="23" w:author="Casey Bojechko" w:date="2023-12-06T15:30:00Z">
        <w:r w:rsidR="00DA0FEF">
          <w:t xml:space="preserve">a subset of </w:t>
        </w:r>
      </w:ins>
      <w:ins w:id="24" w:author="Casey Bojechko" w:date="2023-12-06T15:29:00Z">
        <w:r w:rsidR="00DA0FEF">
          <w:t>DICOM</w:t>
        </w:r>
      </w:ins>
      <w:ins w:id="25" w:author="Casey Bojechko" w:date="2023-12-06T15:30:00Z">
        <w:r w:rsidR="00DA0FEF">
          <w:t xml:space="preserve"> file</w:t>
        </w:r>
      </w:ins>
      <w:ins w:id="26" w:author="Casey Bojechko" w:date="2023-12-06T15:31:00Z">
        <w:r w:rsidR="00DA0FEF">
          <w:t xml:space="preserve"> attributes.</w:t>
        </w:r>
      </w:ins>
      <w:ins w:id="27" w:author="Casey Bojechko" w:date="2023-12-06T15:29:00Z">
        <w:r w:rsidR="00DA0FEF">
          <w:t xml:space="preserve"> For example </w:t>
        </w:r>
      </w:ins>
      <w:del w:id="28" w:author="Casey Bojechko" w:date="2023-12-06T15:29:00Z">
        <w:r w:rsidDel="00C5294C">
          <w:delText xml:space="preserve">. </w:delText>
        </w:r>
        <w:r w:rsidR="00631FF2" w:rsidDel="00DA0FEF">
          <w:delText xml:space="preserve">Certain programs allow for this: </w:delText>
        </w:r>
      </w:del>
      <w:r w:rsidR="00631FF2">
        <w:t xml:space="preserve">MIM [ref] allows the user to anonymize DICOM and change certain values, but this also rewrites many other DICOM attributes, </w:t>
      </w:r>
      <w:proofErr w:type="spellStart"/>
      <w:r w:rsidR="00631FF2">
        <w:t>Raystation</w:t>
      </w:r>
      <w:proofErr w:type="spellEnd"/>
      <w:r w:rsidR="00631FF2">
        <w:t xml:space="preserve"> [ref] allows the used to assign to new frame of reference to an exam, but this is the only attribute that can be changed.</w:t>
      </w:r>
    </w:p>
    <w:p w14:paraId="4C4C261F" w14:textId="5BB6B862" w:rsidR="002C68AD" w:rsidRDefault="00DA0FEF" w:rsidP="00F63DB6">
      <w:ins w:id="29" w:author="Casey Bojechko" w:date="2023-12-06T15:31:00Z">
        <w:r>
          <w:t xml:space="preserve">We have created the </w:t>
        </w:r>
      </w:ins>
      <w:ins w:id="30" w:author="Casey Bojechko" w:date="2023-12-06T15:32:00Z">
        <w:r>
          <w:t>U</w:t>
        </w:r>
      </w:ins>
      <w:ins w:id="31" w:author="Casey Bojechko" w:date="2023-12-06T15:31:00Z">
        <w:r>
          <w:t xml:space="preserve">nlink program </w:t>
        </w:r>
      </w:ins>
      <w:ins w:id="32" w:author="Casey Bojechko" w:date="2023-12-06T15:32:00Z">
        <w:r>
          <w:t xml:space="preserve">which provides a commonly required DICOM modification which is </w:t>
        </w:r>
      </w:ins>
      <w:ins w:id="33" w:author="Casey Bojechko" w:date="2023-12-06T15:31:00Z">
        <w:r>
          <w:t xml:space="preserve">not </w:t>
        </w:r>
      </w:ins>
      <w:ins w:id="34" w:author="Casey Bojechko" w:date="2023-12-06T15:32:00Z">
        <w:r>
          <w:t>readily available in commercial software.</w:t>
        </w:r>
      </w:ins>
      <w:del w:id="35" w:author="Casey Bojechko" w:date="2023-12-06T15:32:00Z">
        <w:r w:rsidR="002C68AD" w:rsidDel="00DA0FEF">
          <w:delText>For this reason, we have created the Unlink program</w:delText>
        </w:r>
      </w:del>
      <w:r w:rsidR="002C68AD">
        <w:t xml:space="preserve">. The </w:t>
      </w:r>
      <w:r w:rsidR="00631FF2">
        <w:t>simple</w:t>
      </w:r>
      <w:r w:rsidR="002C68AD">
        <w:t xml:space="preserve"> interface offers the option to change three potential values: the Frame of Reference, Series Instance UID, and/or Study Instance UID. Users can specify which modality they would like to </w:t>
      </w:r>
      <w:r w:rsidR="00A017D0">
        <w:t>change and</w:t>
      </w:r>
      <w:r w:rsidR="002C68AD">
        <w:t xml:space="preserve"> </w:t>
      </w:r>
      <w:r w:rsidR="005C2095">
        <w:t xml:space="preserve">use the built-in unzip/unzip and run if files need to be extracted before </w:t>
      </w:r>
      <w:r w:rsidR="007D787B">
        <w:t xml:space="preserve">being </w:t>
      </w:r>
      <w:r w:rsidR="005C2095">
        <w:t>change</w:t>
      </w:r>
      <w:r w:rsidR="007D787B">
        <w:t>d</w:t>
      </w:r>
      <w:r w:rsidR="005C2095">
        <w:t xml:space="preserve">. </w:t>
      </w:r>
      <w:r w:rsidR="002C68AD">
        <w:t>This program, built in C#, is designed to run on any Windows based computer</w:t>
      </w:r>
      <w:r w:rsidR="005C2095">
        <w:t xml:space="preserve"> and is publicly available at </w:t>
      </w:r>
      <w:hyperlink r:id="rId8" w:history="1">
        <w:r w:rsidR="005C2095" w:rsidRPr="00442A76">
          <w:rPr>
            <w:rStyle w:val="Hyperlink"/>
          </w:rPr>
          <w:t>www.GitHub.com/BrianMAnderson/Unzip_Unlink_CSharp</w:t>
        </w:r>
      </w:hyperlink>
      <w:r w:rsidR="005C2095">
        <w:t>.</w:t>
      </w:r>
    </w:p>
    <w:p w14:paraId="250222B0" w14:textId="4BDFEF7F" w:rsidR="00F63DB6" w:rsidRDefault="00F63DB6" w:rsidP="00F63DB6">
      <w:pPr>
        <w:pStyle w:val="Heading1"/>
      </w:pPr>
      <w:r>
        <w:t>Materials and Methods</w:t>
      </w:r>
    </w:p>
    <w:p w14:paraId="6ADF908E" w14:textId="5749168C" w:rsidR="00F63DB6" w:rsidRDefault="005C2095" w:rsidP="00F63DB6">
      <w:r>
        <w:t>Th</w:t>
      </w:r>
      <w:r w:rsidR="003E24C2">
        <w:t>e</w:t>
      </w:r>
      <w:r>
        <w:t xml:space="preserve"> program was written using C#[ref]</w:t>
      </w:r>
      <w:r w:rsidR="000E0BD3">
        <w:t xml:space="preserve"> and .NET framework 4.8</w:t>
      </w:r>
      <w:r>
        <w:t xml:space="preserve">, </w:t>
      </w:r>
      <w:r w:rsidR="00AE516C">
        <w:t>the current .NET standard at time of creation (2023). A</w:t>
      </w:r>
      <w:r>
        <w:t xml:space="preserve">ll DICOM manipulation was facilitated with the </w:t>
      </w:r>
      <w:proofErr w:type="spellStart"/>
      <w:r>
        <w:t>FellowOak</w:t>
      </w:r>
      <w:proofErr w:type="spellEnd"/>
      <w:r>
        <w:t xml:space="preserve"> DICOM package [ref] and </w:t>
      </w:r>
      <w:proofErr w:type="spellStart"/>
      <w:r>
        <w:t>SimpleITK</w:t>
      </w:r>
      <w:proofErr w:type="spellEnd"/>
      <w:r>
        <w:t xml:space="preserve">[ref]. The main splash screen is shown in </w:t>
      </w:r>
      <w:r w:rsidR="009E601A">
        <w:fldChar w:fldCharType="begin"/>
      </w:r>
      <w:r w:rsidR="009E601A">
        <w:instrText xml:space="preserve"> REF _Ref152493787 \h </w:instrText>
      </w:r>
      <w:r w:rsidR="009E601A">
        <w:fldChar w:fldCharType="separate"/>
      </w:r>
      <w:r w:rsidR="009E601A">
        <w:t xml:space="preserve">Figure </w:t>
      </w:r>
      <w:r w:rsidR="009E601A">
        <w:rPr>
          <w:noProof/>
        </w:rPr>
        <w:t>1</w:t>
      </w:r>
      <w:r w:rsidR="009E601A">
        <w:fldChar w:fldCharType="end"/>
      </w:r>
      <w:r w:rsidR="009E601A">
        <w:t>.</w:t>
      </w:r>
    </w:p>
    <w:p w14:paraId="3F4A1903" w14:textId="77777777" w:rsidR="005C2095" w:rsidRDefault="005C2095" w:rsidP="005C2095">
      <w:pPr>
        <w:keepNext/>
      </w:pPr>
      <w:r w:rsidRPr="005C2095">
        <w:rPr>
          <w:noProof/>
        </w:rPr>
        <w:lastRenderedPageBreak/>
        <w:drawing>
          <wp:inline distT="0" distB="0" distL="0" distR="0" wp14:anchorId="1CF25F7C" wp14:editId="1A5B5870">
            <wp:extent cx="4584700" cy="3223634"/>
            <wp:effectExtent l="0" t="0" r="6350" b="0"/>
            <wp:docPr id="116105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7052" name=""/>
                    <pic:cNvPicPr/>
                  </pic:nvPicPr>
                  <pic:blipFill rotWithShape="1">
                    <a:blip r:embed="rId9"/>
                    <a:srcRect l="11218"/>
                    <a:stretch/>
                  </pic:blipFill>
                  <pic:spPr bwMode="auto">
                    <a:xfrm>
                      <a:off x="0" y="0"/>
                      <a:ext cx="4588981" cy="3226644"/>
                    </a:xfrm>
                    <a:prstGeom prst="rect">
                      <a:avLst/>
                    </a:prstGeom>
                    <a:ln>
                      <a:noFill/>
                    </a:ln>
                    <a:extLst>
                      <a:ext uri="{53640926-AAD7-44D8-BBD7-CCE9431645EC}">
                        <a14:shadowObscured xmlns:a14="http://schemas.microsoft.com/office/drawing/2010/main"/>
                      </a:ext>
                    </a:extLst>
                  </pic:spPr>
                </pic:pic>
              </a:graphicData>
            </a:graphic>
          </wp:inline>
        </w:drawing>
      </w:r>
    </w:p>
    <w:p w14:paraId="73AFBF3F" w14:textId="1D421B89" w:rsidR="005C2095" w:rsidRDefault="005C2095" w:rsidP="005C2095">
      <w:pPr>
        <w:pStyle w:val="Caption"/>
      </w:pPr>
      <w:bookmarkStart w:id="36" w:name="_Ref152493787"/>
      <w:r>
        <w:t xml:space="preserve">Figure </w:t>
      </w:r>
      <w:fldSimple w:instr=" SEQ Figure \* ARABIC ">
        <w:r w:rsidR="00423184">
          <w:rPr>
            <w:noProof/>
          </w:rPr>
          <w:t>1</w:t>
        </w:r>
      </w:fldSimple>
      <w:bookmarkEnd w:id="36"/>
      <w:r>
        <w:t xml:space="preserve">: Main splash screen of the program. There are three check boxes of DICOM attributes that can be changed in the top left and three checkboxes for Modalities to change in the top right. </w:t>
      </w:r>
    </w:p>
    <w:p w14:paraId="62703B5F" w14:textId="55DB1256" w:rsidR="00AE516C" w:rsidRDefault="00AE516C" w:rsidP="00AE516C">
      <w:r>
        <w:t>Users can select any or all the options in the upper left: Frame of Reference, Series Instance UID, and Study Instance UID</w:t>
      </w:r>
      <w:r w:rsidR="00967281">
        <w:t>, as well as specify which modalities they would like to change: CT, MR, and/or PET images.</w:t>
      </w:r>
    </w:p>
    <w:p w14:paraId="72EECBFA" w14:textId="07593ACE" w:rsidR="00967281" w:rsidRDefault="00967281" w:rsidP="00967281">
      <w:pPr>
        <w:pStyle w:val="Heading2"/>
      </w:pPr>
      <w:r>
        <w:t>Changing Attributes</w:t>
      </w:r>
    </w:p>
    <w:p w14:paraId="5BF8DD50" w14:textId="24266DE0" w:rsidR="00967281" w:rsidRDefault="00967281" w:rsidP="00AE516C">
      <w:r>
        <w:t xml:space="preserve">The program runs in two main steps. First, the program </w:t>
      </w:r>
      <w:r w:rsidR="00D812D6">
        <w:t>groups all files based on their</w:t>
      </w:r>
      <w:r>
        <w:t xml:space="preserve"> unique Series Instance UIDs and modalities within the selected folder. Second, based on </w:t>
      </w:r>
      <w:r w:rsidR="00D812D6">
        <w:t>the attributes selected, the files associated with each Series Instance UID are changed and the DICOM files are overwritten.</w:t>
      </w:r>
    </w:p>
    <w:p w14:paraId="681EC916" w14:textId="69DD31D9" w:rsidR="00B31DE7" w:rsidRDefault="00B31DE7" w:rsidP="00AE516C">
      <w:r>
        <w:t>A visual representation of the entire workflow can be seen in</w:t>
      </w:r>
      <w:r w:rsidR="00423184">
        <w:t xml:space="preserve"> </w:t>
      </w:r>
      <w:r w:rsidR="00D33275">
        <w:fldChar w:fldCharType="begin"/>
      </w:r>
      <w:r w:rsidR="00D33275">
        <w:instrText xml:space="preserve"> REF _Ref152496009 \h </w:instrText>
      </w:r>
      <w:r w:rsidR="00D33275">
        <w:fldChar w:fldCharType="separate"/>
      </w:r>
      <w:r w:rsidR="00D33275">
        <w:t xml:space="preserve">Figure </w:t>
      </w:r>
      <w:r w:rsidR="00D33275">
        <w:rPr>
          <w:noProof/>
        </w:rPr>
        <w:t>2</w:t>
      </w:r>
      <w:r w:rsidR="00D33275">
        <w:fldChar w:fldCharType="end"/>
      </w:r>
      <w:r>
        <w:t>.</w:t>
      </w:r>
    </w:p>
    <w:p w14:paraId="4B441F86" w14:textId="77777777" w:rsidR="00423184" w:rsidRDefault="00423184" w:rsidP="00423184">
      <w:pPr>
        <w:keepNext/>
      </w:pPr>
      <w:commentRangeStart w:id="37"/>
      <w:r>
        <w:rPr>
          <w:noProof/>
        </w:rPr>
        <w:lastRenderedPageBreak/>
        <w:drawing>
          <wp:inline distT="0" distB="0" distL="0" distR="0" wp14:anchorId="5D89BCC8" wp14:editId="775920B5">
            <wp:extent cx="6092755" cy="4825246"/>
            <wp:effectExtent l="0" t="0" r="3810" b="0"/>
            <wp:docPr id="1762966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1884" cy="4840396"/>
                    </a:xfrm>
                    <a:prstGeom prst="rect">
                      <a:avLst/>
                    </a:prstGeom>
                    <a:noFill/>
                  </pic:spPr>
                </pic:pic>
              </a:graphicData>
            </a:graphic>
          </wp:inline>
        </w:drawing>
      </w:r>
      <w:commentRangeEnd w:id="37"/>
      <w:r w:rsidR="00621150">
        <w:rPr>
          <w:rStyle w:val="CommentReference"/>
        </w:rPr>
        <w:commentReference w:id="37"/>
      </w:r>
    </w:p>
    <w:p w14:paraId="50C9DF73" w14:textId="3345A13F" w:rsidR="00B31DE7" w:rsidRDefault="00423184" w:rsidP="00423184">
      <w:pPr>
        <w:pStyle w:val="Caption"/>
      </w:pPr>
      <w:bookmarkStart w:id="38" w:name="_Ref152496009"/>
      <w:r>
        <w:t xml:space="preserve">Figure </w:t>
      </w:r>
      <w:fldSimple w:instr=" SEQ Figure \* ARABIC ">
        <w:r>
          <w:rPr>
            <w:noProof/>
          </w:rPr>
          <w:t>2</w:t>
        </w:r>
      </w:fldSimple>
      <w:bookmarkEnd w:id="38"/>
      <w:r>
        <w:t xml:space="preserve">: </w:t>
      </w:r>
      <w:r w:rsidRPr="00765906">
        <w:t>Graphical workflow of program</w:t>
      </w:r>
    </w:p>
    <w:p w14:paraId="258E1A88" w14:textId="0676B7E3" w:rsidR="00F63DB6" w:rsidRDefault="00F63DB6" w:rsidP="00F63DB6">
      <w:pPr>
        <w:pStyle w:val="Heading2"/>
      </w:pPr>
      <w:r>
        <w:t>Installation</w:t>
      </w:r>
    </w:p>
    <w:p w14:paraId="2C9B4E1A" w14:textId="754B2990" w:rsidR="00F63DB6" w:rsidRDefault="00612220" w:rsidP="00F63DB6">
      <w:r>
        <w:t>The solution can be downloaded directly GitHub, or the pre-built executable can be downloaded and installed from [link to google drive].</w:t>
      </w:r>
    </w:p>
    <w:p w14:paraId="7B9D8CB8" w14:textId="7C289CFD" w:rsidR="00F63DB6" w:rsidRDefault="00F63DB6" w:rsidP="00F63DB6">
      <w:pPr>
        <w:pStyle w:val="Heading1"/>
      </w:pPr>
      <w:r>
        <w:t>Discussion and Conclusion</w:t>
      </w:r>
    </w:p>
    <w:p w14:paraId="636F49E8" w14:textId="142A22F9" w:rsidR="00F63DB6" w:rsidRDefault="00F63DB6" w:rsidP="00F63DB6">
      <w:r>
        <w:t>Test</w:t>
      </w:r>
    </w:p>
    <w:p w14:paraId="533270CD" w14:textId="01CC15B5" w:rsidR="00F63DB6" w:rsidRDefault="00F63DB6" w:rsidP="00F63DB6">
      <w:pPr>
        <w:pStyle w:val="Heading1"/>
      </w:pPr>
      <w:r>
        <w:t>Acknowledgements</w:t>
      </w:r>
    </w:p>
    <w:p w14:paraId="2112D351" w14:textId="15C98685" w:rsidR="00F63DB6" w:rsidRDefault="00F63DB6" w:rsidP="00F63DB6">
      <w:r>
        <w:t>Test</w:t>
      </w:r>
    </w:p>
    <w:p w14:paraId="2B338EFF" w14:textId="5185A583" w:rsidR="00F63DB6" w:rsidRDefault="00F63DB6" w:rsidP="00F63DB6">
      <w:pPr>
        <w:pStyle w:val="Heading1"/>
      </w:pPr>
      <w:r>
        <w:t>References</w:t>
      </w:r>
    </w:p>
    <w:p w14:paraId="11A075FA" w14:textId="69ABD89E" w:rsidR="00F63DB6" w:rsidRPr="00F63DB6" w:rsidRDefault="00F63DB6" w:rsidP="00F63DB6">
      <w:r>
        <w:t>Refs</w:t>
      </w:r>
    </w:p>
    <w:sectPr w:rsidR="00F63DB6" w:rsidRPr="00F63DB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asey Bojechko" w:date="2023-12-06T15:24:00Z" w:initials="CB">
    <w:p w14:paraId="3DDB5211" w14:textId="77777777" w:rsidR="00C5294C" w:rsidRDefault="00C5294C" w:rsidP="005533B1">
      <w:pPr>
        <w:pStyle w:val="CommentText"/>
      </w:pPr>
      <w:r>
        <w:rPr>
          <w:rStyle w:val="CommentReference"/>
        </w:rPr>
        <w:annotationRef/>
      </w:r>
      <w:r>
        <w:t>Move?</w:t>
      </w:r>
    </w:p>
  </w:comment>
  <w:comment w:id="37" w:author="Casey Bojechko" w:date="2023-12-06T15:35:00Z" w:initials="CB">
    <w:p w14:paraId="53796750" w14:textId="77777777" w:rsidR="00621150" w:rsidRDefault="00621150" w:rsidP="00820914">
      <w:pPr>
        <w:pStyle w:val="CommentText"/>
      </w:pPr>
      <w:r>
        <w:rPr>
          <w:rStyle w:val="CommentReference"/>
        </w:rPr>
        <w:annotationRef/>
      </w:r>
      <w:r>
        <w:t>Perhaps outline or show how a folder is selected?  Mention that data has to exported from TPS.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B5211" w15:done="0"/>
  <w15:commentEx w15:paraId="537967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8DF1BD1" w16cex:dateUtc="2023-12-06T23:24:00Z"/>
  <w16cex:commentExtensible w16cex:durableId="5EA0741B" w16cex:dateUtc="2023-12-06T2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B5211" w16cid:durableId="48DF1BD1"/>
  <w16cid:commentId w16cid:paraId="53796750" w16cid:durableId="5EA074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ey Bojechko">
    <w15:presenceInfo w15:providerId="AD" w15:userId="S::cbojechko@UCSD.EDU::42df9b70-2056-4750-8115-8ea6ca15e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E0BD3"/>
    <w:rsid w:val="00120022"/>
    <w:rsid w:val="002C68AD"/>
    <w:rsid w:val="003E24C2"/>
    <w:rsid w:val="00423184"/>
    <w:rsid w:val="004A1D89"/>
    <w:rsid w:val="005C2095"/>
    <w:rsid w:val="00612220"/>
    <w:rsid w:val="00621150"/>
    <w:rsid w:val="00631FF2"/>
    <w:rsid w:val="007D787B"/>
    <w:rsid w:val="008347A3"/>
    <w:rsid w:val="008C3C3F"/>
    <w:rsid w:val="009652E3"/>
    <w:rsid w:val="00967281"/>
    <w:rsid w:val="009E601A"/>
    <w:rsid w:val="00A017D0"/>
    <w:rsid w:val="00AE516C"/>
    <w:rsid w:val="00B0058D"/>
    <w:rsid w:val="00B31DE7"/>
    <w:rsid w:val="00C5294C"/>
    <w:rsid w:val="00C52C44"/>
    <w:rsid w:val="00D33275"/>
    <w:rsid w:val="00D812D6"/>
    <w:rsid w:val="00DA0FEF"/>
    <w:rsid w:val="00F63DB6"/>
    <w:rsid w:val="00FB3659"/>
    <w:rsid w:val="00FB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BrianMAnderson/Unzip_Unlink_CShar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png"/><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Casey Bojechko</cp:lastModifiedBy>
  <cp:revision>4</cp:revision>
  <dcterms:created xsi:type="dcterms:W3CDTF">2023-12-06T23:18:00Z</dcterms:created>
  <dcterms:modified xsi:type="dcterms:W3CDTF">2023-12-06T23:35:00Z</dcterms:modified>
</cp:coreProperties>
</file>