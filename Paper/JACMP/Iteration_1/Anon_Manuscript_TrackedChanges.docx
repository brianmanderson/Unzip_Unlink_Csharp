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2078F3" w14:textId="2BF5104B" w:rsidR="00F63DB6" w:rsidRDefault="003D1F3B" w:rsidP="00F63DB6">
      <w:pPr>
        <w:pStyle w:val="Heading1"/>
      </w:pPr>
      <w:r>
        <w:t>Introduction</w:t>
      </w:r>
    </w:p>
    <w:p w14:paraId="74A22E59" w14:textId="5EB9657E" w:rsidR="00FB3659" w:rsidRDefault="00C5294C" w:rsidP="00F63DB6">
      <w:r>
        <w:t xml:space="preserve">The Digital Imaging and Communications </w:t>
      </w:r>
      <w:r w:rsidR="00FB3659">
        <w:t>(DICOM</w:t>
      </w:r>
      <w:sdt>
        <w:sdtPr>
          <w:rPr>
            <w:color w:val="000000"/>
            <w:vertAlign w:val="superscript"/>
          </w:rPr>
          <w:tag w:val="MENDELEY_CITATION_v3_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"/>
          <w:id w:val="-1560554299"/>
          <w:placeholder>
            <w:docPart w:val="DefaultPlaceholder_-1854013440"/>
          </w:placeholder>
        </w:sdtPr>
        <w:sdtContent>
          <w:r w:rsidR="00F13200" w:rsidRPr="00F13200">
            <w:rPr>
              <w:color w:val="000000"/>
              <w:vertAlign w:val="superscript"/>
            </w:rPr>
            <w:t>1</w:t>
          </w:r>
        </w:sdtContent>
      </w:sdt>
      <w:r w:rsidR="00FB3659">
        <w:t xml:space="preserve">) </w:t>
      </w:r>
      <w:r>
        <w:t xml:space="preserve">standard </w:t>
      </w:r>
      <w:r w:rsidR="00FB3659">
        <w:t xml:space="preserve">creates a </w:t>
      </w:r>
      <w:r>
        <w:t xml:space="preserve">technical protocol for the storage and transmission of medical images </w:t>
      </w:r>
      <w:r w:rsidR="002A4250">
        <w:t>and helps</w:t>
      </w:r>
      <w:r w:rsidR="00FB3659">
        <w:t xml:space="preserve"> facilitate communication between multiple vendors and technologies in medicine. </w:t>
      </w:r>
    </w:p>
    <w:p w14:paraId="3C538314" w14:textId="7DC23617" w:rsidR="007D7B7F" w:rsidRDefault="00FB3659" w:rsidP="00F63DB6">
      <w:r>
        <w:t xml:space="preserve">In </w:t>
      </w:r>
      <w:r w:rsidR="00C5294C">
        <w:t>radiotherapy clinics</w:t>
      </w:r>
      <w:r>
        <w:t xml:space="preserve">, there are often circumstances which require </w:t>
      </w:r>
      <w:r w:rsidR="007749A1">
        <w:t>modifying the</w:t>
      </w:r>
      <w:r>
        <w:t xml:space="preserve"> properties of the DICOM images</w:t>
      </w:r>
      <w:r w:rsidR="00C5294C">
        <w:t xml:space="preserve">.  </w:t>
      </w:r>
      <w:r w:rsidR="009652E3">
        <w:t>As a commonly seen case in stereotactic radiosurgery</w:t>
      </w:r>
      <w:r>
        <w:t>, all MRI images</w:t>
      </w:r>
      <w:r w:rsidR="009652E3">
        <w:t xml:space="preserve"> (T1, T2, FLAIR)</w:t>
      </w:r>
      <w:r>
        <w:t xml:space="preserve"> acquired within the same study will have the same frame of reference, or ‘Frame of Reference Unique Identifier (UID)’. This is a feature </w:t>
      </w:r>
      <w:r w:rsidR="002C68AD">
        <w:t xml:space="preserve">based on the understanding that the images are acquired in the same location. Unfortunately, this also means that any motion which occurs between scans cannot be corrected, as both images share the same Frame of Reference UID. </w:t>
      </w:r>
      <w:r w:rsidR="009652E3">
        <w:t>To</w:t>
      </w:r>
      <w:r w:rsidR="002C68AD">
        <w:t xml:space="preserve"> ‘break’ this inherent registration, the DICOM value for Frame of Reference UID must be changed on </w:t>
      </w:r>
      <w:r w:rsidR="00120022">
        <w:t>each scan one wishes to register</w:t>
      </w:r>
      <w:r w:rsidR="002C68AD">
        <w:t>.</w:t>
      </w:r>
    </w:p>
    <w:p w14:paraId="7B9A9C84" w14:textId="77777777" w:rsidR="008E4E92" w:rsidRDefault="002C68AD" w:rsidP="00F63DB6">
      <w:r>
        <w:t xml:space="preserve">Changing any DICOM value </w:t>
      </w:r>
      <w:r w:rsidR="00C5294C">
        <w:t xml:space="preserve">often </w:t>
      </w:r>
      <w:r w:rsidR="007D7B7F">
        <w:t xml:space="preserve">requires expert knowledge of file structure or specialized software, posing challenges and potential errors in accidentally or unnecessarily changing other attributes. </w:t>
      </w:r>
      <w:r w:rsidR="007D7B7F">
        <w:rPr>
          <w:u w:val="single"/>
        </w:rPr>
        <w:t>This is especially challenging when a 4D-CT is manipulated, as the Frame of Refence may need to be changed, but the new value must be consistent across the 4D scan</w:t>
      </w:r>
      <w:r w:rsidR="000416C2">
        <w:t xml:space="preserve">. </w:t>
      </w:r>
      <w:r w:rsidR="000416C2" w:rsidRPr="000416C2">
        <w:rPr>
          <w:u w:val="single"/>
        </w:rPr>
        <w:t>Barring these changes, the clinic would have to make do with imprecise registrations which add to overall treatment uncertainty</w:t>
      </w:r>
      <w:r w:rsidR="007749A1">
        <w:t>.</w:t>
      </w:r>
    </w:p>
    <w:p w14:paraId="2574D493" w14:textId="2266CC77" w:rsidR="00631FF2" w:rsidRDefault="007749A1" w:rsidP="00F63DB6">
      <w:r>
        <w:t xml:space="preserve">Modifying DICOM properties </w:t>
      </w:r>
      <w:r w:rsidR="00C5294C">
        <w:t>is prone to error</w:t>
      </w:r>
      <w:r w:rsidR="00044EB9">
        <w:t>;</w:t>
      </w:r>
      <w:r>
        <w:t xml:space="preserve"> a</w:t>
      </w:r>
      <w:r w:rsidR="00C5294C">
        <w:t xml:space="preserve">ttributes can be modified </w:t>
      </w:r>
      <w:r w:rsidR="00DA0FEF">
        <w:t>unintentionally,</w:t>
      </w:r>
      <w:r w:rsidR="00C5294C">
        <w:t xml:space="preserve"> or files can be corrupted and hard to recover</w:t>
      </w:r>
      <w:sdt>
        <w:sdtPr>
          <w:rPr>
            <w:color w:val="000000"/>
            <w:vertAlign w:val="superscript"/>
          </w:rPr>
          <w:tag w:val="MENDELEY_CITATION_v3_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"/>
          <w:id w:val="-1063711629"/>
          <w:placeholder>
            <w:docPart w:val="DefaultPlaceholder_-1854013440"/>
          </w:placeholder>
        </w:sdtPr>
        <w:sdtContent>
          <w:r w:rsidR="00F13200" w:rsidRPr="00F13200">
            <w:rPr>
              <w:color w:val="000000"/>
              <w:vertAlign w:val="superscript"/>
            </w:rPr>
            <w:t>2</w:t>
          </w:r>
        </w:sdtContent>
      </w:sdt>
      <w:r w:rsidR="008649E5">
        <w:t>. Co</w:t>
      </w:r>
      <w:r w:rsidR="00DA0FEF">
        <w:t xml:space="preserve">mmonly used software can modify a subset of DICOM file attributes. For </w:t>
      </w:r>
      <w:r w:rsidR="00D70926">
        <w:t>example,</w:t>
      </w:r>
      <w:r w:rsidR="00DA0FEF">
        <w:t xml:space="preserve"> </w:t>
      </w:r>
      <w:r w:rsidR="00631FF2">
        <w:t>MIM</w:t>
      </w:r>
      <w:sdt>
        <w:sdtPr>
          <w:rPr>
            <w:color w:val="000000"/>
            <w:vertAlign w:val="superscript"/>
          </w:rPr>
          <w:tag w:val="MENDELEY_CITATION_v3_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"/>
          <w:id w:val="1312598561"/>
          <w:placeholder>
            <w:docPart w:val="DefaultPlaceholder_-1854013440"/>
          </w:placeholder>
        </w:sdtPr>
        <w:sdtContent>
          <w:r w:rsidR="00F13200" w:rsidRPr="00F13200">
            <w:rPr>
              <w:color w:val="000000"/>
              <w:vertAlign w:val="superscript"/>
            </w:rPr>
            <w:t>3</w:t>
          </w:r>
        </w:sdtContent>
      </w:sdt>
      <w:r w:rsidR="00631FF2">
        <w:t xml:space="preserve"> allows the user to anonymize DICOM and change certain </w:t>
      </w:r>
      <w:r w:rsidR="00D70926">
        <w:t>attributes</w:t>
      </w:r>
      <w:r w:rsidR="00631FF2">
        <w:t>, but this also rewrites many other DICOM attributes</w:t>
      </w:r>
      <w:r w:rsidR="00D5092B">
        <w:t xml:space="preserve"> such as the date </w:t>
      </w:r>
      <w:r>
        <w:t xml:space="preserve">and </w:t>
      </w:r>
      <w:r w:rsidR="00D5092B">
        <w:t xml:space="preserve">time </w:t>
      </w:r>
      <w:r>
        <w:t xml:space="preserve">of </w:t>
      </w:r>
      <w:r w:rsidR="00D5092B">
        <w:t>creation.</w:t>
      </w:r>
      <w:r w:rsidR="00631FF2">
        <w:t xml:space="preserve"> </w:t>
      </w:r>
      <w:proofErr w:type="spellStart"/>
      <w:r w:rsidR="00631FF2">
        <w:t>Raystation</w:t>
      </w:r>
      <w:proofErr w:type="spellEnd"/>
      <w:r w:rsidR="00631FF2">
        <w:t xml:space="preserve"> </w:t>
      </w:r>
      <w:ins w:id="0" w:author="Mark Anderson" w:date="2025-01-06T12:23:00Z" w16du:dateUtc="2025-01-06T17:23:00Z">
        <w:r w:rsidR="00AF143F">
          <w:t>10A</w:t>
        </w:r>
      </w:ins>
      <w:sdt>
        <w:sdtPr>
          <w:rPr>
            <w:color w:val="000000"/>
            <w:vertAlign w:val="superscript"/>
          </w:rPr>
          <w:tag w:val="MENDELEY_CITATION_v3_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"/>
          <w:id w:val="-690377358"/>
          <w:placeholder>
            <w:docPart w:val="DefaultPlaceholder_-1854013440"/>
          </w:placeholder>
        </w:sdtPr>
        <w:sdtContent>
          <w:r w:rsidR="00F13200" w:rsidRPr="00F13200">
            <w:rPr>
              <w:color w:val="000000"/>
              <w:vertAlign w:val="superscript"/>
            </w:rPr>
            <w:t>4</w:t>
          </w:r>
        </w:sdtContent>
      </w:sdt>
      <w:ins w:id="1" w:author="Mark Anderson" w:date="2025-01-06T12:23:00Z" w16du:dateUtc="2025-01-06T17:23:00Z">
        <w:r w:rsidR="00AF143F">
          <w:t xml:space="preserve"> </w:t>
        </w:r>
      </w:ins>
      <w:r w:rsidR="00D5092B">
        <w:t>has built-in functionality to assign an exam to a</w:t>
      </w:r>
      <w:r w:rsidR="00631FF2">
        <w:t xml:space="preserve"> new frame of reference, but this is the only </w:t>
      </w:r>
      <w:r w:rsidR="00D5092B">
        <w:t xml:space="preserve">DICOM </w:t>
      </w:r>
      <w:r w:rsidR="00631FF2">
        <w:t>attribute that can be changed</w:t>
      </w:r>
      <w:ins w:id="2" w:author="Mark Anderson" w:date="2025-01-06T12:27:00Z" w16du:dateUtc="2025-01-06T17:27:00Z">
        <w:r w:rsidR="00C21F7D">
          <w:t xml:space="preserve"> and cannot be performed on examinations with an asso</w:t>
        </w:r>
      </w:ins>
      <w:ins w:id="3" w:author="Mark Anderson" w:date="2025-01-06T12:28:00Z" w16du:dateUtc="2025-01-06T17:28:00Z">
        <w:r w:rsidR="00C21F7D">
          <w:t>ciated plan</w:t>
        </w:r>
      </w:ins>
      <w:r w:rsidR="00631FF2">
        <w:t>.</w:t>
      </w:r>
      <w:r w:rsidR="000416C2" w:rsidRPr="000416C2">
        <w:t xml:space="preserve"> </w:t>
      </w:r>
    </w:p>
    <w:p w14:paraId="014E9AFB" w14:textId="77777777" w:rsidR="00660E41" w:rsidRDefault="00A4752B" w:rsidP="00F63DB6">
      <w:pPr>
        <w:rPr>
          <w:ins w:id="4" w:author="Mark Anderson" w:date="2025-01-06T12:28:00Z" w16du:dateUtc="2025-01-06T17:28:00Z"/>
        </w:rPr>
      </w:pPr>
      <w:r>
        <w:t>To address these gaps, w</w:t>
      </w:r>
      <w:r w:rsidR="00DA0FEF">
        <w:t>e have created the Unlink program which provides a</w:t>
      </w:r>
      <w:r>
        <w:t xml:space="preserve"> </w:t>
      </w:r>
      <w:r w:rsidR="00AA3607">
        <w:t>user-friendly</w:t>
      </w:r>
      <w:r>
        <w:t xml:space="preserve"> </w:t>
      </w:r>
      <w:r w:rsidR="00CF2FE9">
        <w:t xml:space="preserve">interface to change </w:t>
      </w:r>
      <w:r w:rsidR="00DA0FEF">
        <w:t xml:space="preserve">DICOM </w:t>
      </w:r>
      <w:r w:rsidR="00CF2FE9">
        <w:t>attributes</w:t>
      </w:r>
      <w:r w:rsidR="00DA0FEF">
        <w:t xml:space="preserve"> which </w:t>
      </w:r>
      <w:r w:rsidR="00AB76D0">
        <w:t>are</w:t>
      </w:r>
      <w:r w:rsidR="00DA0FEF">
        <w:t xml:space="preserve"> not readily </w:t>
      </w:r>
      <w:r w:rsidR="00CF2FE9">
        <w:t xml:space="preserve">or easily </w:t>
      </w:r>
      <w:r w:rsidR="00DA0FEF">
        <w:t>available in commercial software</w:t>
      </w:r>
      <w:r w:rsidR="002C68AD">
        <w:t xml:space="preserve">. The </w:t>
      </w:r>
      <w:r w:rsidR="00631FF2">
        <w:t>simple</w:t>
      </w:r>
      <w:r w:rsidR="002C68AD">
        <w:t xml:space="preserve"> interface offers the option to change three potential values: the Frame of Reference, Series Instance UID, and/or </w:t>
      </w:r>
      <w:del w:id="5" w:author="Mark Anderson" w:date="2025-01-06T12:22:00Z" w16du:dateUtc="2025-01-06T17:22:00Z">
        <w:r w:rsidR="002C68AD" w:rsidDel="00B723E5">
          <w:delText xml:space="preserve">Study </w:delText>
        </w:r>
      </w:del>
      <w:ins w:id="6" w:author="Mark Anderson" w:date="2025-01-06T12:22:00Z" w16du:dateUtc="2025-01-06T17:22:00Z">
        <w:r w:rsidR="00B723E5">
          <w:t xml:space="preserve">SOP </w:t>
        </w:r>
      </w:ins>
      <w:r w:rsidR="002C68AD">
        <w:t>Instance UID.</w:t>
      </w:r>
      <w:ins w:id="7" w:author="Mark Anderson" w:date="2025-01-06T12:22:00Z" w16du:dateUtc="2025-01-06T17:22:00Z">
        <w:r w:rsidR="00B723E5">
          <w:t xml:space="preserve"> </w:t>
        </w:r>
      </w:ins>
      <w:bookmarkStart w:id="8" w:name="_Hlk187058972"/>
      <w:ins w:id="9" w:author="Mark Anderson" w:date="2025-01-06T12:28:00Z" w16du:dateUtc="2025-01-06T17:28:00Z">
        <w:r w:rsidR="00981788">
          <w:t xml:space="preserve">The </w:t>
        </w:r>
      </w:ins>
      <w:ins w:id="10" w:author="Mark Anderson" w:date="2025-01-06T12:22:00Z" w16du:dateUtc="2025-01-06T17:22:00Z">
        <w:r w:rsidR="00B723E5">
          <w:t xml:space="preserve">SOP Instance UID is defaulted to be </w:t>
        </w:r>
      </w:ins>
      <w:ins w:id="11" w:author="Mark Anderson" w:date="2025-01-06T12:28:00Z" w16du:dateUtc="2025-01-06T17:28:00Z">
        <w:r w:rsidR="0088616A">
          <w:t>always changed, however users should note this will break associations with plan/structure</w:t>
        </w:r>
        <w:r w:rsidR="007A2D9C">
          <w:t xml:space="preserve"> sets</w:t>
        </w:r>
      </w:ins>
      <w:ins w:id="12" w:author="Mark Anderson" w:date="2025-01-06T12:22:00Z" w16du:dateUtc="2025-01-06T17:22:00Z">
        <w:r w:rsidR="00B723E5">
          <w:t>.</w:t>
        </w:r>
      </w:ins>
      <w:bookmarkEnd w:id="8"/>
    </w:p>
    <w:p w14:paraId="4C4C261F" w14:textId="5B604980" w:rsidR="002C68AD" w:rsidRDefault="002C68AD" w:rsidP="00F63DB6">
      <w:del w:id="13" w:author="Mark Anderson" w:date="2025-01-06T12:28:00Z" w16du:dateUtc="2025-01-06T17:28:00Z">
        <w:r w:rsidDel="00660E41">
          <w:delText xml:space="preserve"> </w:delText>
        </w:r>
      </w:del>
      <w:r>
        <w:t xml:space="preserve">Users can specify which modality they would like to </w:t>
      </w:r>
      <w:r w:rsidR="00A017D0">
        <w:t>change and</w:t>
      </w:r>
      <w:r>
        <w:t xml:space="preserve"> </w:t>
      </w:r>
      <w:r w:rsidR="005C2095">
        <w:t>use the built-in unzip</w:t>
      </w:r>
      <w:r w:rsidR="00531E34">
        <w:t xml:space="preserve"> feature</w:t>
      </w:r>
      <w:r w:rsidR="005C2095">
        <w:t xml:space="preserve"> and run if files need to be extracted before </w:t>
      </w:r>
      <w:r w:rsidR="007D787B">
        <w:t xml:space="preserve">being </w:t>
      </w:r>
      <w:r w:rsidR="005C2095">
        <w:t>change</w:t>
      </w:r>
      <w:r w:rsidR="007D787B">
        <w:t>d</w:t>
      </w:r>
      <w:r w:rsidR="005C2095">
        <w:t xml:space="preserve">. </w:t>
      </w:r>
      <w:r w:rsidR="00531E34">
        <w:t xml:space="preserve"> This feature was added to facilitate an optimized workflow when pulling images from </w:t>
      </w:r>
      <w:proofErr w:type="spellStart"/>
      <w:r w:rsidR="00531E34">
        <w:t>LifeImage</w:t>
      </w:r>
      <w:proofErr w:type="spellEnd"/>
      <w:r w:rsidR="00531E34">
        <w:t xml:space="preserve"> which are automatically zipped. </w:t>
      </w:r>
      <w:r>
        <w:t>This program, built in C#</w:t>
      </w:r>
      <w:sdt>
        <w:sdtPr>
          <w:rPr>
            <w:color w:val="000000"/>
            <w:vertAlign w:val="superscript"/>
          </w:rPr>
          <w:tag w:val="MENDELEY_CITATION_v3_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"/>
          <w:id w:val="-1870991398"/>
          <w:placeholder>
            <w:docPart w:val="DefaultPlaceholder_-1854013440"/>
          </w:placeholder>
        </w:sdtPr>
        <w:sdtContent>
          <w:r w:rsidR="00F13200" w:rsidRPr="00F13200">
            <w:rPr>
              <w:color w:val="000000"/>
              <w:vertAlign w:val="superscript"/>
            </w:rPr>
            <w:t>5</w:t>
          </w:r>
        </w:sdtContent>
      </w:sdt>
      <w:r>
        <w:t>, is designed to run on any Windows based computer</w:t>
      </w:r>
      <w:r w:rsidR="005C2095">
        <w:t xml:space="preserve"> and is publicly available at</w:t>
      </w:r>
      <w:r w:rsidR="00B67CAB">
        <w:t xml:space="preserve"> </w:t>
      </w:r>
      <w:r w:rsidR="00082EA2">
        <w:fldChar w:fldCharType="begin"/>
      </w:r>
      <w:r w:rsidR="00082EA2">
        <w:instrText>HYPERLINK "</w:instrText>
      </w:r>
      <w:r w:rsidR="00082EA2" w:rsidRPr="00D51954">
        <w:instrText>https://github.com/&lt;anon&gt;/Unzip_Unlink_Csharp</w:instrText>
      </w:r>
      <w:r w:rsidR="00082EA2">
        <w:instrText>"</w:instrText>
      </w:r>
      <w:r w:rsidR="00082EA2">
        <w:fldChar w:fldCharType="separate"/>
      </w:r>
      <w:r w:rsidR="00082EA2" w:rsidRPr="00082EA2">
        <w:rPr>
          <w:rStyle w:val="Hyperlink"/>
        </w:rPr>
        <w:t>https://github.com/&lt;anon&gt;/Unzip_Unlink_Csharp</w:t>
      </w:r>
      <w:ins w:id="14" w:author="Brian Anderson" w:date="2025-01-06T15:12:00Z" w16du:dateUtc="2025-01-06T20:12:00Z">
        <w:r w:rsidR="00082EA2">
          <w:fldChar w:fldCharType="end"/>
        </w:r>
      </w:ins>
      <w:r w:rsidR="005C2095">
        <w:t>.</w:t>
      </w:r>
    </w:p>
    <w:p w14:paraId="250222B0" w14:textId="67ABCD89" w:rsidR="00F63DB6" w:rsidRDefault="00F63DB6" w:rsidP="00F63DB6">
      <w:pPr>
        <w:pStyle w:val="Heading1"/>
      </w:pPr>
      <w:r>
        <w:t>Methods</w:t>
      </w:r>
    </w:p>
    <w:p w14:paraId="42F9DA2A" w14:textId="0E644A38" w:rsidR="00E44253" w:rsidRDefault="005C2095" w:rsidP="00F63DB6">
      <w:r>
        <w:t>Th</w:t>
      </w:r>
      <w:r w:rsidR="003E24C2">
        <w:t>e</w:t>
      </w:r>
      <w:r>
        <w:t xml:space="preserve"> program was</w:t>
      </w:r>
      <w:r w:rsidR="00E44253">
        <w:t xml:space="preserve"> tested with publicly available brain MRI scans available here: </w:t>
      </w:r>
      <w:hyperlink r:id="rId5" w:history="1">
        <w:r w:rsidR="00E44253" w:rsidRPr="00C93889">
          <w:rPr>
            <w:rStyle w:val="Hyperlink"/>
          </w:rPr>
          <w:t>https://figshare.com/articles/dataset/Data_from_An_Investigation_of_Machine_Learning_Methods_in_Delta-radiomics_Feature_Analysis/9943334</w:t>
        </w:r>
      </w:hyperlink>
      <w:r w:rsidR="00E44253">
        <w:t>. This dataset contains several T1 and T2-FLAIR images. Our program was then used to change the series instance UID, frame of reference UID, and study instance UID.</w:t>
      </w:r>
    </w:p>
    <w:p w14:paraId="5C7D5911" w14:textId="488E4D1D" w:rsidR="007B24BE" w:rsidRDefault="007B24BE" w:rsidP="00F63DB6">
      <w:r>
        <w:lastRenderedPageBreak/>
        <w:t xml:space="preserve">Verification of the edited DICOM was evaluated within the </w:t>
      </w:r>
      <w:proofErr w:type="spellStart"/>
      <w:r>
        <w:t>RayStation</w:t>
      </w:r>
      <w:proofErr w:type="spellEnd"/>
      <w:ins w:id="15" w:author="Mark Anderson" w:date="2025-01-06T12:26:00Z" w16du:dateUtc="2025-01-06T17:26:00Z">
        <w:r w:rsidR="0015691A">
          <w:t xml:space="preserve"> 10A</w:t>
        </w:r>
      </w:ins>
      <w:sdt>
        <w:sdtPr>
          <w:rPr>
            <w:color w:val="000000"/>
            <w:vertAlign w:val="superscript"/>
          </w:rPr>
          <w:tag w:val="MENDELEY_CITATION_v3_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"/>
          <w:id w:val="-1695144764"/>
          <w:placeholder>
            <w:docPart w:val="DefaultPlaceholder_-1854013440"/>
          </w:placeholder>
        </w:sdtPr>
        <w:sdtContent>
          <w:r w:rsidR="00F13200" w:rsidRPr="00F13200">
            <w:rPr>
              <w:color w:val="000000"/>
              <w:vertAlign w:val="superscript"/>
            </w:rPr>
            <w:t>4</w:t>
          </w:r>
        </w:sdtContent>
      </w:sdt>
      <w:r>
        <w:t xml:space="preserve"> </w:t>
      </w:r>
      <w:r>
        <w:t>treatment planning system</w:t>
      </w:r>
      <w:r w:rsidR="00161F8E">
        <w:t xml:space="preserve"> (TPS)</w:t>
      </w:r>
      <w:ins w:id="16" w:author="Mark Anderson" w:date="2025-01-06T12:27:00Z" w16du:dateUtc="2025-01-06T17:27:00Z">
        <w:r w:rsidR="0015691A">
          <w:t xml:space="preserve"> and </w:t>
        </w:r>
      </w:ins>
      <w:ins w:id="17" w:author="Brian Anderson" w:date="2025-01-06T14:59:00Z">
        <w:r w:rsidR="00F13200" w:rsidRPr="00F13200">
          <w:t xml:space="preserve">Varian's Eclipse </w:t>
        </w:r>
      </w:ins>
      <w:ins w:id="18" w:author="Brian Anderson" w:date="2025-01-06T14:59:00Z" w16du:dateUtc="2025-01-06T19:59:00Z">
        <w:r w:rsidR="00F13200">
          <w:t>TPS</w:t>
        </w:r>
      </w:ins>
      <w:ins w:id="19" w:author="Brian Anderson" w:date="2025-01-06T14:59:00Z">
        <w:r w:rsidR="00F13200" w:rsidRPr="00F13200">
          <w:t xml:space="preserve"> </w:t>
        </w:r>
      </w:ins>
      <w:ins w:id="20" w:author="Brian Anderson" w:date="2025-01-12T12:49:00Z" w16du:dateUtc="2025-01-12T17:49:00Z">
        <w:r w:rsidR="00402048">
          <w:t>v</w:t>
        </w:r>
        <w:r w:rsidR="00F43EAF">
          <w:t>16.1</w:t>
        </w:r>
        <w:r w:rsidR="002F7FE7">
          <w:t xml:space="preserve"> </w:t>
        </w:r>
      </w:ins>
      <w:ins w:id="21" w:author="Brian Anderson" w:date="2025-01-06T14:59:00Z">
        <w:r w:rsidR="00F13200" w:rsidRPr="00F13200">
          <w:t>(Varian Medical Systems, Palo Alto, CA)</w:t>
        </w:r>
      </w:ins>
      <w:ins w:id="22" w:author="Mark Anderson" w:date="2025-01-06T12:27:00Z" w16du:dateUtc="2025-01-06T17:27:00Z">
        <w:del w:id="23" w:author="Brian Anderson" w:date="2025-01-06T14:59:00Z" w16du:dateUtc="2025-01-06T19:59:00Z">
          <w:r w:rsidR="0015691A" w:rsidDel="00F13200">
            <w:delText>Eclipse TPS</w:delText>
          </w:r>
        </w:del>
      </w:ins>
      <w:r>
        <w:t>. Further evaluation was performed with MIM</w:t>
      </w:r>
      <w:sdt>
        <w:sdtPr>
          <w:rPr>
            <w:color w:val="000000"/>
            <w:vertAlign w:val="superscript"/>
          </w:rPr>
          <w:tag w:val="MENDELEY_CITATION_v3_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"/>
          <w:id w:val="1577012837"/>
          <w:placeholder>
            <w:docPart w:val="DefaultPlaceholder_-1854013440"/>
          </w:placeholder>
        </w:sdtPr>
        <w:sdtContent>
          <w:r w:rsidR="00F13200" w:rsidRPr="00F13200">
            <w:rPr>
              <w:color w:val="000000"/>
              <w:vertAlign w:val="superscript"/>
            </w:rPr>
            <w:t>3</w:t>
          </w:r>
        </w:sdtContent>
      </w:sdt>
      <w:r>
        <w:t xml:space="preserve"> to ensure that only the desired attributes were changed in the process.</w:t>
      </w:r>
    </w:p>
    <w:p w14:paraId="20C8313E" w14:textId="75570F23" w:rsidR="00F27C47" w:rsidRDefault="00F27C47" w:rsidP="00F27C47">
      <w:pPr>
        <w:pStyle w:val="Heading1"/>
      </w:pPr>
      <w:r>
        <w:t>Software Format and Usage Notes</w:t>
      </w:r>
    </w:p>
    <w:p w14:paraId="6ADF908E" w14:textId="0440D042" w:rsidR="00F63DB6" w:rsidRDefault="00E44253" w:rsidP="00F63DB6">
      <w:r>
        <w:t>The</w:t>
      </w:r>
      <w:r w:rsidR="005C2095">
        <w:t xml:space="preserve"> </w:t>
      </w:r>
      <w:r w:rsidR="00F27C47">
        <w:t xml:space="preserve">program is </w:t>
      </w:r>
      <w:r w:rsidR="005C2095">
        <w:t>written using C#</w:t>
      </w:r>
      <w:r w:rsidR="000E0BD3">
        <w:t xml:space="preserve"> and .NET framework 4.8</w:t>
      </w:r>
      <w:r w:rsidR="005C2095">
        <w:t xml:space="preserve">, </w:t>
      </w:r>
      <w:r w:rsidR="00AE516C">
        <w:t xml:space="preserve">the current standard at time of creation (2023). </w:t>
      </w:r>
      <w:bookmarkStart w:id="24" w:name="_Hlk186994510"/>
      <w:r w:rsidR="00AE516C" w:rsidRPr="00D51954">
        <w:rPr>
          <w:u w:val="single"/>
        </w:rPr>
        <w:t>A</w:t>
      </w:r>
      <w:r w:rsidR="005C2095" w:rsidRPr="00D51954">
        <w:rPr>
          <w:u w:val="single"/>
        </w:rPr>
        <w:t xml:space="preserve">ll DICOM manipulation was facilitated with the </w:t>
      </w:r>
      <w:proofErr w:type="spellStart"/>
      <w:r w:rsidR="005C2095" w:rsidRPr="00D51954">
        <w:rPr>
          <w:u w:val="single"/>
        </w:rPr>
        <w:t>FellowOak</w:t>
      </w:r>
      <w:proofErr w:type="spellEnd"/>
      <w:r w:rsidR="005C2095" w:rsidRPr="00D51954">
        <w:rPr>
          <w:u w:val="single"/>
        </w:rPr>
        <w:t xml:space="preserve"> DICOM package</w:t>
      </w:r>
      <w:sdt>
        <w:sdtPr>
          <w:rPr>
            <w:color w:val="000000"/>
            <w:vertAlign w:val="superscript"/>
          </w:rPr>
          <w:tag w:val="MENDELEY_CITATION_v3_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"/>
          <w:id w:val="1441412880"/>
          <w:placeholder>
            <w:docPart w:val="DefaultPlaceholder_-1854013440"/>
          </w:placeholder>
        </w:sdtPr>
        <w:sdtContent>
          <w:r w:rsidR="00F13200" w:rsidRPr="00F13200">
            <w:rPr>
              <w:color w:val="000000"/>
              <w:vertAlign w:val="superscript"/>
            </w:rPr>
            <w:t>6</w:t>
          </w:r>
        </w:sdtContent>
      </w:sdt>
      <w:r w:rsidR="004E4605" w:rsidRPr="00D51954">
        <w:rPr>
          <w:u w:val="single"/>
        </w:rPr>
        <w:t xml:space="preserve"> </w:t>
      </w:r>
      <w:r w:rsidR="005C2095" w:rsidRPr="00D51954">
        <w:rPr>
          <w:u w:val="single"/>
        </w:rPr>
        <w:t>and SimpleITK</w:t>
      </w:r>
      <w:sdt>
        <w:sdtPr>
          <w:rPr>
            <w:color w:val="000000"/>
            <w:vertAlign w:val="superscript"/>
          </w:rPr>
          <w:tag w:val="MENDELEY_CITATION_v3_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"/>
          <w:id w:val="1390768929"/>
          <w:placeholder>
            <w:docPart w:val="DefaultPlaceholder_-1854013440"/>
          </w:placeholder>
        </w:sdtPr>
        <w:sdtContent>
          <w:r w:rsidR="00F13200" w:rsidRPr="00F13200">
            <w:rPr>
              <w:color w:val="000000"/>
              <w:vertAlign w:val="superscript"/>
            </w:rPr>
            <w:t>7</w:t>
          </w:r>
        </w:sdtContent>
      </w:sdt>
      <w:bookmarkEnd w:id="24"/>
      <w:r w:rsidR="005C2095">
        <w:t xml:space="preserve">. </w:t>
      </w:r>
      <w:r w:rsidR="003A3C6A">
        <w:t xml:space="preserve">A demonstration of the program welcome screen </w:t>
      </w:r>
      <w:r w:rsidR="005C2095">
        <w:t>is shown in</w:t>
      </w:r>
      <w:r w:rsidR="00CF5132">
        <w:t xml:space="preserve"> </w:t>
      </w:r>
      <w:r w:rsidR="00CF5132">
        <w:fldChar w:fldCharType="begin"/>
      </w:r>
      <w:r w:rsidR="00CF5132">
        <w:instrText xml:space="preserve"> REF _Ref158921198 \h </w:instrText>
      </w:r>
      <w:r w:rsidR="00CF5132">
        <w:fldChar w:fldCharType="separate"/>
      </w:r>
      <w:r w:rsidR="00557E6D">
        <w:t xml:space="preserve">Figure </w:t>
      </w:r>
      <w:r w:rsidR="00557E6D">
        <w:rPr>
          <w:noProof/>
        </w:rPr>
        <w:t>1</w:t>
      </w:r>
      <w:r w:rsidR="00CF5132">
        <w:fldChar w:fldCharType="end"/>
      </w:r>
      <w:r w:rsidR="009E601A">
        <w:t>.</w:t>
      </w:r>
    </w:p>
    <w:p w14:paraId="6894595C" w14:textId="5E267914" w:rsidR="00CF5132" w:rsidRDefault="006F7495" w:rsidP="00CF5132">
      <w:pPr>
        <w:keepNext/>
      </w:pPr>
      <w:ins w:id="25" w:author="Brian Anderson" w:date="2025-01-12T12:51:00Z">
        <w:r w:rsidRPr="006F7495">
          <w:rPr>
            <w:noProof/>
          </w:rPr>
          <w:drawing>
            <wp:inline distT="0" distB="0" distL="0" distR="0" wp14:anchorId="7D4079FF" wp14:editId="24A83B92">
              <wp:extent cx="3913273" cy="2824162"/>
              <wp:effectExtent l="0" t="0" r="0" b="0"/>
              <wp:docPr id="11" name="Picture 10">
                <a:extLst xmlns:a="http://schemas.openxmlformats.org/drawingml/2006/main">
                  <a:ext uri="{FF2B5EF4-FFF2-40B4-BE49-F238E27FC236}">
                    <a16:creationId xmlns:a16="http://schemas.microsoft.com/office/drawing/2014/main" id="{BDD8849C-58F4-8B03-0B26-3048599C94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DD8849C-58F4-8B03-0B26-3048599C94AB}"/>
                          </a:ext>
                        </a:extLst>
                      </pic:cNvPr>
                      <pic:cNvPicPr>
                        <a:picLocks noChangeAspect="1"/>
                      </pic:cNvPicPr>
                    </pic:nvPicPr>
                    <pic:blipFill>
                      <a:blip r:embed="rId6"/>
                      <a:stretch>
                        <a:fillRect/>
                      </a:stretch>
                    </pic:blipFill>
                    <pic:spPr>
                      <a:xfrm>
                        <a:off x="0" y="0"/>
                        <a:ext cx="3921552" cy="2830137"/>
                      </a:xfrm>
                      <a:prstGeom prst="rect">
                        <a:avLst/>
                      </a:prstGeom>
                    </pic:spPr>
                  </pic:pic>
                </a:graphicData>
              </a:graphic>
            </wp:inline>
          </w:drawing>
        </w:r>
      </w:ins>
    </w:p>
    <w:p w14:paraId="4F7794B3" w14:textId="30DB7EFB" w:rsidR="00CF5132" w:rsidRDefault="00CF5132" w:rsidP="00CF5132">
      <w:pPr>
        <w:pStyle w:val="Caption"/>
      </w:pPr>
      <w:bookmarkStart w:id="26" w:name="_Ref158921198"/>
      <w:r>
        <w:t xml:space="preserve">Figure </w:t>
      </w:r>
      <w:fldSimple w:instr=" SEQ Figure \* ARABIC ">
        <w:r w:rsidR="00557E6D">
          <w:rPr>
            <w:noProof/>
          </w:rPr>
          <w:t>1</w:t>
        </w:r>
      </w:fldSimple>
      <w:bookmarkEnd w:id="26"/>
      <w:r>
        <w:t xml:space="preserve">: </w:t>
      </w:r>
      <w:r w:rsidRPr="00805CF3">
        <w:t>Main splash screen of the program. There are three check boxes of DICOM attributes that can be changed in the top left and three checkboxes for Modalities to change in the top right.</w:t>
      </w:r>
    </w:p>
    <w:p w14:paraId="6F6032E7" w14:textId="63875D01" w:rsidR="00B20970" w:rsidRDefault="00AE516C" w:rsidP="00AE516C">
      <w:pPr>
        <w:rPr>
          <w:ins w:id="27" w:author="Brian Anderson" w:date="2025-01-05T18:31:00Z" w16du:dateUtc="2025-01-05T23:31:00Z"/>
        </w:rPr>
      </w:pPr>
      <w:r>
        <w:t>Users can select any or all the options in the upper left: Frame of Reference, Series Instance UID, and Study Instance UID</w:t>
      </w:r>
      <w:r w:rsidR="00967281">
        <w:t xml:space="preserve">, as well as specify which modalities they would like to change: CT, </w:t>
      </w:r>
      <w:r w:rsidR="000F7649">
        <w:t xml:space="preserve">4DCT, </w:t>
      </w:r>
      <w:r w:rsidR="00967281">
        <w:t>MR, and/or PET images.</w:t>
      </w:r>
      <w:r w:rsidR="00C5668E">
        <w:t xml:space="preserve"> The specification of modalities is beneficial when multiple modalities are located within the same folder.</w:t>
      </w:r>
    </w:p>
    <w:p w14:paraId="409CF2D9" w14:textId="0126D05E" w:rsidR="00B20970" w:rsidRDefault="00B20970" w:rsidP="00AE516C">
      <w:pPr>
        <w:rPr>
          <w:ins w:id="28" w:author="Brian Anderson" w:date="2025-01-05T18:31:00Z" w16du:dateUtc="2025-01-05T23:31:00Z"/>
        </w:rPr>
      </w:pPr>
      <w:bookmarkStart w:id="29" w:name="_Hlk186994122"/>
      <w:ins w:id="30" w:author="Brian Anderson" w:date="2025-01-05T18:31:00Z" w16du:dateUtc="2025-01-05T23:31:00Z">
        <w:r>
          <w:t xml:space="preserve">Users may wish to change both the Frame </w:t>
        </w:r>
        <w:r w:rsidR="002D172F">
          <w:t>o</w:t>
        </w:r>
        <w:r>
          <w:t xml:space="preserve">f Reference UID and Series Instance UID if multiple registrations are required. For example, when registering a PET/CT to a new simulation scan, it can be useful to register both about the nasal cavity </w:t>
        </w:r>
        <w:proofErr w:type="gramStart"/>
        <w:r>
          <w:t>and also</w:t>
        </w:r>
        <w:proofErr w:type="gramEnd"/>
        <w:r>
          <w:t xml:space="preserve"> about the neck region. Two rigid registrations are sometimes not possible (within </w:t>
        </w:r>
        <w:proofErr w:type="spellStart"/>
        <w:r>
          <w:t>RayStation</w:t>
        </w:r>
      </w:ins>
      <w:proofErr w:type="spellEnd"/>
      <w:ins w:id="31" w:author="Brian Anderson" w:date="2025-01-06T14:52:00Z" w16du:dateUtc="2025-01-06T19:52:00Z">
        <w:r w:rsidR="00F13200">
          <w:t xml:space="preserve"> 10A</w:t>
        </w:r>
      </w:ins>
      <w:sdt>
        <w:sdtPr>
          <w:rPr>
            <w:color w:val="000000"/>
            <w:vertAlign w:val="superscript"/>
          </w:rPr>
          <w:tag w:val="MENDELEY_CITATION_v3_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"/>
          <w:id w:val="1171994003"/>
          <w:placeholder>
            <w:docPart w:val="DefaultPlaceholder_-1854013440"/>
          </w:placeholder>
        </w:sdtPr>
        <w:sdtContent>
          <w:r w:rsidR="00F13200" w:rsidRPr="00F13200">
            <w:rPr>
              <w:color w:val="000000"/>
              <w:vertAlign w:val="superscript"/>
            </w:rPr>
            <w:t>4</w:t>
          </w:r>
        </w:sdtContent>
      </w:sdt>
      <w:ins w:id="32" w:author="Brian Anderson" w:date="2025-01-05T18:31:00Z" w16du:dateUtc="2025-01-05T23:31:00Z">
        <w:r>
          <w:t>), and so having two distinct image sets which each has a unique registration can be advantageous</w:t>
        </w:r>
      </w:ins>
      <w:ins w:id="33" w:author="Mark Anderson" w:date="2025-01-06T09:16:00Z" w16du:dateUtc="2025-01-06T14:16:00Z">
        <w:r w:rsidR="00044994">
          <w:t xml:space="preserve"> to the physician during the delineation process.</w:t>
        </w:r>
      </w:ins>
      <w:ins w:id="34" w:author="Brian Anderson" w:date="2025-01-05T18:31:00Z" w16du:dateUtc="2025-01-05T23:31:00Z">
        <w:del w:id="35" w:author="Mark Anderson" w:date="2025-01-06T09:16:00Z" w16du:dateUtc="2025-01-06T14:16:00Z">
          <w:r w:rsidDel="00044994">
            <w:delText>.</w:delText>
          </w:r>
        </w:del>
        <w:bookmarkEnd w:id="29"/>
      </w:ins>
    </w:p>
    <w:p w14:paraId="24B830B9" w14:textId="49A91433" w:rsidR="00722B5C" w:rsidRDefault="00722B5C" w:rsidP="00AE516C">
      <w:bookmarkStart w:id="36" w:name="_Hlk186994420"/>
      <w:ins w:id="37" w:author="Brian Anderson" w:date="2025-01-05T18:31:00Z" w16du:dateUtc="2025-01-05T23:31:00Z">
        <w:r>
          <w:t>New</w:t>
        </w:r>
      </w:ins>
      <w:ins w:id="38" w:author="Brian Anderson" w:date="2025-01-05T18:33:00Z" w16du:dateUtc="2025-01-05T23:33:00Z">
        <w:r w:rsidR="00074674">
          <w:t xml:space="preserve"> DICOM</w:t>
        </w:r>
      </w:ins>
      <w:ins w:id="39" w:author="Brian Anderson" w:date="2025-01-05T18:31:00Z" w16du:dateUtc="2025-01-05T23:31:00Z">
        <w:r>
          <w:t xml:space="preserve"> UIDs are generated using the FellowOak</w:t>
        </w:r>
      </w:ins>
      <w:ins w:id="40" w:author="Brian Anderson" w:date="2025-01-05T18:34:00Z" w16du:dateUtc="2025-01-05T23:34:00Z">
        <w:r w:rsidR="00F32A08" w:rsidRPr="00D51954">
          <w:rPr>
            <w:vertAlign w:val="superscript"/>
          </w:rPr>
          <w:t>4</w:t>
        </w:r>
      </w:ins>
      <w:ins w:id="41" w:author="Brian Anderson" w:date="2025-01-05T18:31:00Z" w16du:dateUtc="2025-01-05T23:31:00Z">
        <w:r>
          <w:t xml:space="preserve"> C# package.</w:t>
        </w:r>
      </w:ins>
    </w:p>
    <w:bookmarkEnd w:id="36"/>
    <w:p w14:paraId="020D5D81" w14:textId="1B5D544B" w:rsidR="000F7649" w:rsidRDefault="008F7CE7" w:rsidP="00F01B01">
      <w:pPr>
        <w:pStyle w:val="Heading2"/>
      </w:pPr>
      <w:r>
        <w:t xml:space="preserve">4DCT Registrations </w:t>
      </w:r>
    </w:p>
    <w:p w14:paraId="40AD6127" w14:textId="64449663" w:rsidR="000F7649" w:rsidRPr="000F7649" w:rsidRDefault="000F7649" w:rsidP="00AE516C">
      <w:r>
        <w:t xml:space="preserve">An additional option for 4DCT was added because of the special nature of a 4DCT. Often, a free-breathing scan </w:t>
      </w:r>
      <w:r>
        <w:rPr>
          <w:i/>
          <w:iCs/>
        </w:rPr>
        <w:t>and</w:t>
      </w:r>
      <w:r>
        <w:t xml:space="preserve"> 4DCT are acquired at the same time. If the user wishes to change the frame of </w:t>
      </w:r>
      <w:r>
        <w:lastRenderedPageBreak/>
        <w:t xml:space="preserve">reference UID for the 4DCT, </w:t>
      </w:r>
      <w:r w:rsidR="00C5668E">
        <w:t>the program will</w:t>
      </w:r>
      <w:r>
        <w:t xml:space="preserve"> need to create a unique frame of reference UID that is still consistent across all phases of the 4DCT</w:t>
      </w:r>
      <w:r w:rsidR="00766236">
        <w:t>, but distinct from the free-breathing scan.</w:t>
      </w:r>
    </w:p>
    <w:p w14:paraId="03395C7A" w14:textId="4C14E5C0" w:rsidR="005214FF" w:rsidRDefault="00967281" w:rsidP="00AE516C">
      <w:r>
        <w:t xml:space="preserve">The program runs in two main steps. First, the program </w:t>
      </w:r>
      <w:r w:rsidR="00D812D6">
        <w:t>groups all files based on their</w:t>
      </w:r>
      <w:r>
        <w:t xml:space="preserve"> unique Series Instance UIDs and modalities within the selected folder. Second, </w:t>
      </w:r>
      <w:r w:rsidR="00D812D6">
        <w:t xml:space="preserve">the </w:t>
      </w:r>
      <w:r w:rsidR="008649E5">
        <w:t xml:space="preserve">DICOM </w:t>
      </w:r>
      <w:r w:rsidR="00D812D6">
        <w:t xml:space="preserve">files associated with each Series Instance UID </w:t>
      </w:r>
      <w:r w:rsidR="008649E5">
        <w:t>are loaded</w:t>
      </w:r>
      <w:r w:rsidR="005214FF">
        <w:t>, and</w:t>
      </w:r>
      <w:r w:rsidR="008649E5">
        <w:t xml:space="preserve"> </w:t>
      </w:r>
      <w:r w:rsidR="005214FF">
        <w:t>f</w:t>
      </w:r>
      <w:r w:rsidR="008649E5">
        <w:t>or each selected attribute (Frame of Reference UID, Series instance UID, Study instance UID) the associated tag is changed</w:t>
      </w:r>
      <w:r w:rsidR="005214FF">
        <w:t xml:space="preserve"> with the </w:t>
      </w:r>
      <w:r w:rsidR="005214FF">
        <w:t>FellowOak</w:t>
      </w:r>
      <w:r w:rsidR="00F32A08" w:rsidRPr="00D51954">
        <w:rPr>
          <w:vertAlign w:val="superscript"/>
        </w:rPr>
        <w:t>4</w:t>
      </w:r>
      <w:r w:rsidR="005214FF">
        <w:t xml:space="preserve"> package. After all changes</w:t>
      </w:r>
      <w:r w:rsidR="00A76371">
        <w:t xml:space="preserve"> have been applied</w:t>
      </w:r>
      <w:r w:rsidR="005214FF">
        <w:t xml:space="preserve">, the </w:t>
      </w:r>
      <w:r w:rsidR="00A76371">
        <w:t xml:space="preserve">new </w:t>
      </w:r>
      <w:r w:rsidR="005214FF">
        <w:t>DICOM file is written over the original DICOM file.</w:t>
      </w:r>
    </w:p>
    <w:p w14:paraId="6DBED661" w14:textId="0C1AD96B" w:rsidR="002C71C2" w:rsidRDefault="000F7649" w:rsidP="00AE516C">
      <w:r>
        <w:t xml:space="preserve">When the 4DCT option is selected, any CT with the </w:t>
      </w:r>
      <w:r w:rsidRPr="00C0352E">
        <w:rPr>
          <w:u w:val="single"/>
        </w:rPr>
        <w:t>same frame of reference</w:t>
      </w:r>
      <w:r>
        <w:t xml:space="preserve"> UID will be given a new</w:t>
      </w:r>
      <w:r w:rsidR="009D27B3">
        <w:t xml:space="preserve"> frame of reference UID</w:t>
      </w:r>
      <w:r>
        <w:t xml:space="preserve">. This </w:t>
      </w:r>
      <w:r w:rsidR="0012770B">
        <w:t>can be very useful when a 4DCT has the same frame of reference as a free-breathing scan, and the user wishes to break this registration, but keep the 4DCT together.</w:t>
      </w:r>
    </w:p>
    <w:p w14:paraId="14FE2B54" w14:textId="59648535" w:rsidR="002E39AC" w:rsidRPr="000F7649" w:rsidRDefault="002E39AC" w:rsidP="00117F3E">
      <w:pPr>
        <w:pStyle w:val="Heading2"/>
      </w:pPr>
      <w:r>
        <w:t>Running the program</w:t>
      </w:r>
    </w:p>
    <w:p w14:paraId="02C805C2" w14:textId="318AF15D" w:rsidR="002C71C2" w:rsidRDefault="00222E40" w:rsidP="00AE516C">
      <w:r w:rsidRPr="00222E40">
        <w:rPr>
          <w:i/>
          <w:iCs/>
        </w:rPr>
        <w:t>Note that DICOM files</w:t>
      </w:r>
      <w:r w:rsidR="00FC3734">
        <w:rPr>
          <w:i/>
          <w:iCs/>
        </w:rPr>
        <w:t xml:space="preserve"> are required to be exported from the</w:t>
      </w:r>
      <w:r w:rsidR="005214FF">
        <w:rPr>
          <w:i/>
          <w:iCs/>
        </w:rPr>
        <w:t xml:space="preserve"> </w:t>
      </w:r>
      <w:r w:rsidR="00161F8E">
        <w:rPr>
          <w:i/>
          <w:iCs/>
        </w:rPr>
        <w:t>TPS</w:t>
      </w:r>
      <w:r w:rsidR="00FC3734">
        <w:rPr>
          <w:i/>
          <w:iCs/>
        </w:rPr>
        <w:t xml:space="preserve"> and need </w:t>
      </w:r>
      <w:r w:rsidRPr="00222E40">
        <w:rPr>
          <w:i/>
          <w:iCs/>
        </w:rPr>
        <w:t xml:space="preserve">to be in a folder accessible to the </w:t>
      </w:r>
      <w:r w:rsidR="00264138">
        <w:rPr>
          <w:i/>
          <w:iCs/>
        </w:rPr>
        <w:t>user</w:t>
      </w:r>
      <w:r w:rsidR="00FC3734">
        <w:rPr>
          <w:i/>
          <w:iCs/>
        </w:rPr>
        <w:t>.</w:t>
      </w:r>
      <w:r w:rsidR="00186D3B">
        <w:rPr>
          <w:i/>
          <w:iCs/>
        </w:rPr>
        <w:t xml:space="preserve"> </w:t>
      </w:r>
      <w:r w:rsidR="00186D3B">
        <w:t xml:space="preserve">Once the DICOM attributes have been changed, the new data can be </w:t>
      </w:r>
      <w:r w:rsidR="007043A9">
        <w:t>imported</w:t>
      </w:r>
      <w:r w:rsidR="00186D3B">
        <w:t xml:space="preserve"> to the </w:t>
      </w:r>
      <w:r w:rsidR="00161F8E">
        <w:t>TPS</w:t>
      </w:r>
      <w:r w:rsidR="00186D3B">
        <w:t xml:space="preserve">. </w:t>
      </w:r>
    </w:p>
    <w:p w14:paraId="504985FD" w14:textId="397AF785" w:rsidR="00C3261D" w:rsidRDefault="00B31DE7" w:rsidP="00AE516C">
      <w:r>
        <w:t>A visual representation of the entire workflow can be seen in</w:t>
      </w:r>
      <w:r w:rsidR="004858D0">
        <w:t xml:space="preserve"> </w:t>
      </w:r>
      <w:r w:rsidR="004858D0">
        <w:fldChar w:fldCharType="begin"/>
      </w:r>
      <w:r w:rsidR="004858D0">
        <w:instrText xml:space="preserve"> REF _Ref158922627 \h </w:instrText>
      </w:r>
      <w:r w:rsidR="004858D0">
        <w:fldChar w:fldCharType="separate"/>
      </w:r>
      <w:r w:rsidR="00557E6D">
        <w:t xml:space="preserve">Figure </w:t>
      </w:r>
      <w:r w:rsidR="00557E6D">
        <w:rPr>
          <w:noProof/>
        </w:rPr>
        <w:t>2</w:t>
      </w:r>
      <w:r w:rsidR="004858D0">
        <w:fldChar w:fldCharType="end"/>
      </w:r>
      <w:r>
        <w:t>.</w:t>
      </w:r>
      <w:r w:rsidR="002C71C2">
        <w:t xml:space="preserve"> </w:t>
      </w:r>
      <w:r w:rsidR="00C3261D">
        <w:t>Green bars beneath the ‘Status’ symbol give real-time feedback of the updating process.</w:t>
      </w:r>
    </w:p>
    <w:p w14:paraId="029407C2" w14:textId="2910603B" w:rsidR="00AA3607" w:rsidRDefault="00E168DD" w:rsidP="00AA3607">
      <w:pPr>
        <w:keepNext/>
      </w:pPr>
      <w:ins w:id="42" w:author="Mark Anderson" w:date="2025-01-06T11:46:00Z" w16du:dateUtc="2025-01-06T16:46:00Z">
        <w:r>
          <w:rPr>
            <w:noProof/>
          </w:rPr>
          <w:drawing>
            <wp:inline distT="0" distB="0" distL="0" distR="0" wp14:anchorId="4BA91D2C" wp14:editId="5FC6688A">
              <wp:extent cx="5539839" cy="4385811"/>
              <wp:effectExtent l="0" t="0" r="3810" b="0"/>
              <wp:docPr id="500296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6368" cy="4390980"/>
                      </a:xfrm>
                      <a:prstGeom prst="rect">
                        <a:avLst/>
                      </a:prstGeom>
                      <a:noFill/>
                    </pic:spPr>
                  </pic:pic>
                </a:graphicData>
              </a:graphic>
            </wp:inline>
          </w:drawing>
        </w:r>
      </w:ins>
    </w:p>
    <w:p w14:paraId="3B8548E0" w14:textId="63E9167B" w:rsidR="00AA3607" w:rsidRDefault="00AA3607" w:rsidP="00AA3607">
      <w:pPr>
        <w:pStyle w:val="Caption"/>
      </w:pPr>
      <w:bookmarkStart w:id="43" w:name="_Ref158922627"/>
      <w:r>
        <w:t xml:space="preserve">Figure </w:t>
      </w:r>
      <w:fldSimple w:instr=" SEQ Figure \* ARABIC ">
        <w:r w:rsidR="00557E6D">
          <w:rPr>
            <w:noProof/>
          </w:rPr>
          <w:t>2</w:t>
        </w:r>
      </w:fldSimple>
      <w:bookmarkEnd w:id="43"/>
      <w:r>
        <w:t xml:space="preserve">: </w:t>
      </w:r>
      <w:r w:rsidRPr="00D25E55">
        <w:t>Graphical workflow of program</w:t>
      </w:r>
    </w:p>
    <w:p w14:paraId="00B5319F" w14:textId="59733717" w:rsidR="008E77B2" w:rsidRPr="008E77B2" w:rsidRDefault="008E77B2" w:rsidP="008E77B2">
      <w:pPr>
        <w:keepNext/>
        <w:keepLines/>
      </w:pPr>
      <w:r>
        <w:lastRenderedPageBreak/>
        <w:t>We noted that, depending on network speed, changing the attributes of a 125 slice CT scan required approximately seven seconds. When the files are located on the local drive there is a significant increase in speed.</w:t>
      </w:r>
    </w:p>
    <w:p w14:paraId="258E1A88" w14:textId="0676B7E3" w:rsidR="00F63DB6" w:rsidRDefault="00F63DB6" w:rsidP="001E60A6">
      <w:pPr>
        <w:pStyle w:val="Heading3"/>
      </w:pPr>
      <w:r>
        <w:t>Installation</w:t>
      </w:r>
    </w:p>
    <w:p w14:paraId="2C9B4E1A" w14:textId="765E1A1C" w:rsidR="00F63DB6" w:rsidRDefault="00612220" w:rsidP="00F63DB6">
      <w:r>
        <w:t>The solution can be downloaded directly GitHub</w:t>
      </w:r>
      <w:r w:rsidR="00DB33FE">
        <w:t xml:space="preserve"> with</w:t>
      </w:r>
      <w:r>
        <w:t xml:space="preserve"> pre-built executable</w:t>
      </w:r>
      <w:r w:rsidR="00DB33FE">
        <w:t>s or built directly from the source code</w:t>
      </w:r>
      <w:r>
        <w:t>.</w:t>
      </w:r>
    </w:p>
    <w:p w14:paraId="3C89569D" w14:textId="77777777" w:rsidR="006F5491" w:rsidRDefault="006F5491" w:rsidP="006F5491">
      <w:pPr>
        <w:pStyle w:val="Heading1"/>
      </w:pPr>
      <w:r>
        <w:t>Results</w:t>
      </w:r>
    </w:p>
    <w:p w14:paraId="18A8CF56" w14:textId="689FC9D8" w:rsidR="006F5491" w:rsidRDefault="006F5491" w:rsidP="00F63DB6">
      <w:r>
        <w:t>Publicly available brain MRI images (</w:t>
      </w:r>
      <w:hyperlink r:id="rId8" w:history="1">
        <w:r w:rsidRPr="00C93889">
          <w:rPr>
            <w:rStyle w:val="Hyperlink"/>
          </w:rPr>
          <w:t>https://figshare.com/articles/dataset/Data_from_An_Investigation_of_Machine_Learning_Methods_in_Delta-radiomics_Feature_Analysis/9943334</w:t>
        </w:r>
      </w:hyperlink>
      <w:r>
        <w:t>)</w:t>
      </w:r>
      <w:r w:rsidR="00970956">
        <w:t xml:space="preserve"> and TCIA 4D CT Lung data</w:t>
      </w:r>
      <w:sdt>
        <w:sdtPr>
          <w:rPr>
            <w:color w:val="000000"/>
            <w:vertAlign w:val="superscript"/>
          </w:rPr>
          <w:tag w:val="MENDELEY_CITATION_v3_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"/>
          <w:id w:val="-216128754"/>
          <w:placeholder>
            <w:docPart w:val="DefaultPlaceholder_-1854013440"/>
          </w:placeholder>
        </w:sdtPr>
        <w:sdtContent>
          <w:r w:rsidR="00F13200" w:rsidRPr="00F13200">
            <w:rPr>
              <w:color w:val="000000"/>
              <w:vertAlign w:val="superscript"/>
            </w:rPr>
            <w:t>8</w:t>
          </w:r>
        </w:sdtContent>
      </w:sdt>
      <w:r>
        <w:t xml:space="preserve"> were used as testing images</w:t>
      </w:r>
      <w:r w:rsidR="00970956">
        <w:t xml:space="preserve"> to validate the software</w:t>
      </w:r>
      <w:r>
        <w:t xml:space="preserve">. The ability to change the frame of reference, series instance identifier, and study instance identifier using the program was evaluated with both the </w:t>
      </w:r>
      <w:proofErr w:type="spellStart"/>
      <w:r>
        <w:t>RayStation</w:t>
      </w:r>
      <w:proofErr w:type="spellEnd"/>
      <w:ins w:id="44" w:author="Mark Anderson" w:date="2025-01-06T12:25:00Z" w16du:dateUtc="2025-01-06T17:25:00Z">
        <w:r w:rsidR="00927ED3">
          <w:t xml:space="preserve"> 10A</w:t>
        </w:r>
      </w:ins>
      <w:sdt>
        <w:sdtPr>
          <w:rPr>
            <w:color w:val="000000"/>
            <w:vertAlign w:val="superscript"/>
          </w:rPr>
          <w:tag w:val="MENDELEY_CITATION_v3_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"/>
          <w:id w:val="1923141636"/>
          <w:placeholder>
            <w:docPart w:val="DefaultPlaceholder_-1854013440"/>
          </w:placeholder>
        </w:sdtPr>
        <w:sdtContent>
          <w:r w:rsidR="00F13200" w:rsidRPr="00F13200">
            <w:rPr>
              <w:color w:val="000000"/>
              <w:vertAlign w:val="superscript"/>
            </w:rPr>
            <w:t>4</w:t>
          </w:r>
        </w:sdtContent>
      </w:sdt>
      <w:r>
        <w:t xml:space="preserve"> </w:t>
      </w:r>
      <w:r w:rsidR="00161F8E">
        <w:t>TPS</w:t>
      </w:r>
      <w:ins w:id="45" w:author="Mark Anderson" w:date="2025-01-06T12:25:00Z" w16du:dateUtc="2025-01-06T17:25:00Z">
        <w:r w:rsidR="00927ED3">
          <w:t xml:space="preserve">, </w:t>
        </w:r>
      </w:ins>
      <w:del w:id="46" w:author="Mark Anderson" w:date="2025-01-06T12:25:00Z" w16du:dateUtc="2025-01-06T17:25:00Z">
        <w:r w:rsidDel="00927ED3">
          <w:delText xml:space="preserve"> and </w:delText>
        </w:r>
      </w:del>
      <w:r>
        <w:t>MIM</w:t>
      </w:r>
      <w:sdt>
        <w:sdtPr>
          <w:rPr>
            <w:color w:val="000000"/>
            <w:vertAlign w:val="superscript"/>
          </w:rPr>
          <w:tag w:val="MENDELEY_CITATION_v3_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"/>
          <w:id w:val="-1421411595"/>
          <w:placeholder>
            <w:docPart w:val="DefaultPlaceholder_-1854013440"/>
          </w:placeholder>
        </w:sdtPr>
        <w:sdtContent>
          <w:r w:rsidR="00F13200" w:rsidRPr="00F13200">
            <w:rPr>
              <w:color w:val="000000"/>
              <w:vertAlign w:val="superscript"/>
            </w:rPr>
            <w:t>3</w:t>
          </w:r>
        </w:sdtContent>
      </w:sdt>
      <w:ins w:id="47" w:author="Mark Anderson" w:date="2025-01-06T12:25:00Z" w16du:dateUtc="2025-01-06T17:25:00Z">
        <w:r w:rsidR="00927ED3">
          <w:t xml:space="preserve">, and </w:t>
        </w:r>
      </w:ins>
      <w:ins w:id="48" w:author="Brian Anderson" w:date="2025-01-06T15:00:00Z" w16du:dateUtc="2025-01-06T20:00:00Z">
        <w:r w:rsidR="00D3514D">
          <w:t xml:space="preserve">Varian’s </w:t>
        </w:r>
      </w:ins>
      <w:ins w:id="49" w:author="Brian Anderson" w:date="2025-01-06T15:00:00Z">
        <w:r w:rsidR="00F24F9A" w:rsidRPr="00F24F9A">
          <w:t>Eclipse</w:t>
        </w:r>
      </w:ins>
      <w:ins w:id="50" w:author="Brian Anderson" w:date="2025-01-12T12:49:00Z" w16du:dateUtc="2025-01-12T17:49:00Z">
        <w:r w:rsidR="008B58FD">
          <w:t xml:space="preserve"> </w:t>
        </w:r>
        <w:r w:rsidR="00D33629">
          <w:t>v</w:t>
        </w:r>
        <w:r w:rsidR="008B58FD">
          <w:t>16.1</w:t>
        </w:r>
      </w:ins>
      <w:ins w:id="51" w:author="Brian Anderson" w:date="2025-01-06T15:00:00Z" w16du:dateUtc="2025-01-06T20:00:00Z">
        <w:r w:rsidR="00F24F9A">
          <w:t xml:space="preserve">. </w:t>
        </w:r>
      </w:ins>
      <w:ins w:id="52" w:author="Mark Anderson" w:date="2025-01-06T12:25:00Z" w16du:dateUtc="2025-01-06T17:25:00Z">
        <w:del w:id="53" w:author="Brian Anderson" w:date="2025-01-06T15:00:00Z" w16du:dateUtc="2025-01-06T20:00:00Z">
          <w:r w:rsidR="00927ED3" w:rsidDel="00F24F9A">
            <w:delText>Eclipse</w:delText>
          </w:r>
        </w:del>
      </w:ins>
      <w:r w:rsidR="00BF5183">
        <w:t xml:space="preserve">Within the TCIA 4DCT Lung data, changing attributes </w:t>
      </w:r>
      <w:r w:rsidR="00743979">
        <w:t>from the native Frame of Reference UID to a new UID that is still consistent across the 4DCT was also evaluated</w:t>
      </w:r>
      <w:del w:id="54" w:author="Mark Anderson" w:date="2025-01-06T12:25:00Z" w16du:dateUtc="2025-01-06T17:25:00Z">
        <w:r w:rsidR="00743979" w:rsidDel="00927ED3">
          <w:delText xml:space="preserve"> with both RayStation </w:delText>
        </w:r>
        <w:r w:rsidR="00161F8E" w:rsidDel="00927ED3">
          <w:delText>TPS</w:delText>
        </w:r>
        <w:r w:rsidR="00743979" w:rsidDel="00927ED3">
          <w:delText xml:space="preserve"> and MIM</w:delText>
        </w:r>
      </w:del>
      <w:r w:rsidR="00743979">
        <w:t>.</w:t>
      </w:r>
    </w:p>
    <w:p w14:paraId="13B2FA58" w14:textId="3DA81B08" w:rsidR="00517154" w:rsidRDefault="00517154" w:rsidP="00517154">
      <w:pPr>
        <w:pStyle w:val="Heading1"/>
      </w:pPr>
      <w:r>
        <w:t>Discussion</w:t>
      </w:r>
    </w:p>
    <w:p w14:paraId="6A746484" w14:textId="794192DB" w:rsidR="00517154" w:rsidRDefault="00517154" w:rsidP="00517154">
      <w:pPr>
        <w:keepNext/>
        <w:keepLines/>
      </w:pPr>
      <w:r>
        <w:t>The program is designed to run on the Windows operating system</w:t>
      </w:r>
      <w:r w:rsidR="00364908">
        <w:t xml:space="preserve"> and not MAC/Linux</w:t>
      </w:r>
      <w:r>
        <w:t xml:space="preserve">. There is concern that institutional internet security division (ISD) may prevent the </w:t>
      </w:r>
      <w:r w:rsidR="00CF4420">
        <w:t>installation</w:t>
      </w:r>
      <w:r>
        <w:t xml:space="preserve"> of this program</w:t>
      </w:r>
      <w:r w:rsidR="00CF4420">
        <w:t xml:space="preserve"> onto a computer</w:t>
      </w:r>
      <w:r>
        <w:t>. Within our institution we were able to circumnavigate this issue by placing the</w:t>
      </w:r>
      <w:r w:rsidR="00CF4420">
        <w:t xml:space="preserve"> compiled</w:t>
      </w:r>
      <w:r>
        <w:t xml:space="preserve"> program on a network drive location which was accessible to the team</w:t>
      </w:r>
      <w:r w:rsidR="00CF4420">
        <w:t>, which runs without the requirement of installation.</w:t>
      </w:r>
    </w:p>
    <w:p w14:paraId="54BFF9C9" w14:textId="07C9B5DC" w:rsidR="00025A9E" w:rsidRDefault="00394A8E" w:rsidP="008D1363">
      <w:pPr>
        <w:pStyle w:val="Heading2"/>
      </w:pPr>
      <w:r>
        <w:t>Potential application</w:t>
      </w:r>
      <w:r w:rsidR="00B84BD8">
        <w:t>s</w:t>
      </w:r>
    </w:p>
    <w:p w14:paraId="41457CE9" w14:textId="46D6925D" w:rsidR="00E71B29" w:rsidRDefault="00F32858" w:rsidP="00F63DB6">
      <w:r>
        <w:t xml:space="preserve">The program presented here represents an easy, user-friendly method of changing </w:t>
      </w:r>
      <w:r w:rsidR="00CD118A">
        <w:t xml:space="preserve">two </w:t>
      </w:r>
      <w:r>
        <w:t xml:space="preserve">commonly changed DICOM attributes with a vendor agnostic solution. </w:t>
      </w:r>
      <w:ins w:id="55" w:author="Brian Anderson" w:date="2025-01-14T09:06:00Z" w16du:dateUtc="2025-01-14T14:06:00Z">
        <w:r w:rsidR="00CD118A">
          <w:t xml:space="preserve">This can be useful when breaking the inherent registration of consecutively acquired MRI images, registering a free breathing scan to a breath hold scan, or a free breathing scan to a 4D CT. </w:t>
        </w:r>
      </w:ins>
      <w:r w:rsidR="00E71B29">
        <w:t xml:space="preserve">Because we have hosted the tool on GitHub, </w:t>
      </w:r>
      <w:r w:rsidR="004341D0">
        <w:t xml:space="preserve">any </w:t>
      </w:r>
      <w:r w:rsidR="00E71B29">
        <w:t>user can provide feedback and new attributes can</w:t>
      </w:r>
      <w:r w:rsidR="00B93307">
        <w:t xml:space="preserve"> easily</w:t>
      </w:r>
      <w:r w:rsidR="00E71B29">
        <w:t xml:space="preserve"> be added</w:t>
      </w:r>
      <w:r w:rsidR="00CA1F75">
        <w:t xml:space="preserve"> to the program</w:t>
      </w:r>
      <w:r w:rsidR="00933876">
        <w:t xml:space="preserve"> in the future</w:t>
      </w:r>
      <w:r w:rsidR="00E71B29">
        <w:t>.</w:t>
      </w:r>
    </w:p>
    <w:p w14:paraId="636F49E8" w14:textId="30787D8D" w:rsidR="00F63DB6" w:rsidRDefault="00F32858" w:rsidP="00F63DB6">
      <w:r>
        <w:t xml:space="preserve">We have implemented this solution within two clinics: </w:t>
      </w:r>
      <w:r w:rsidR="00082EA2">
        <w:t>&lt;anon&gt; and &lt;anon&gt;</w:t>
      </w:r>
      <w:r w:rsidR="003C5CBB">
        <w:t xml:space="preserve"> </w:t>
      </w:r>
      <w:r>
        <w:t>with positive feedback from the physics and dosimetry teams.</w:t>
      </w:r>
      <w:r w:rsidR="003C15C6">
        <w:t xml:space="preserve"> The program is </w:t>
      </w:r>
      <w:r w:rsidR="00A03D0E">
        <w:t>freely available and open for input from the community via GitHub, allowing future updates and improvements as requested.</w:t>
      </w:r>
    </w:p>
    <w:p w14:paraId="34209A53" w14:textId="4B9E3F42" w:rsidR="0002790D" w:rsidRDefault="0002790D" w:rsidP="0002790D">
      <w:pPr>
        <w:pStyle w:val="Heading1"/>
      </w:pPr>
      <w:r>
        <w:t>Acknowledgements</w:t>
      </w:r>
    </w:p>
    <w:p w14:paraId="5355E561" w14:textId="0AFA292E" w:rsidR="0002790D" w:rsidRDefault="0002790D" w:rsidP="00F63DB6">
      <w:r>
        <w:t xml:space="preserve">The authors would like to thank </w:t>
      </w:r>
      <w:r w:rsidR="00CD118A">
        <w:t>&lt;anon&gt;</w:t>
      </w:r>
      <w:r>
        <w:t xml:space="preserve"> and </w:t>
      </w:r>
      <w:r w:rsidR="00CD118A">
        <w:t>&lt;anon&gt;</w:t>
      </w:r>
      <w:r>
        <w:t xml:space="preserve"> for support of this work.</w:t>
      </w:r>
    </w:p>
    <w:p w14:paraId="12C4C111" w14:textId="490542D2" w:rsidR="00161F8E" w:rsidRDefault="00161F8E" w:rsidP="00161F8E">
      <w:pPr>
        <w:pStyle w:val="Heading1"/>
      </w:pPr>
      <w:r>
        <w:t>Abbreviation List</w:t>
      </w:r>
    </w:p>
    <w:p w14:paraId="04B678F3" w14:textId="3D6639BE" w:rsidR="00161F8E" w:rsidRPr="00161F8E" w:rsidRDefault="00161F8E" w:rsidP="00161F8E">
      <w:r>
        <w:t>Treatment Planning System: TPS</w:t>
      </w:r>
    </w:p>
    <w:p w14:paraId="2B338EFF" w14:textId="5185A583" w:rsidR="00F63DB6" w:rsidRDefault="00F63DB6" w:rsidP="00F63DB6">
      <w:pPr>
        <w:pStyle w:val="Heading1"/>
      </w:pPr>
      <w:r>
        <w:t>References</w:t>
      </w:r>
    </w:p>
    <w:sdt>
      <w:sdtPr>
        <w:rPr>
          <w:rFonts w:asciiTheme="majorHAnsi" w:eastAsiaTheme="majorEastAsia" w:hAnsiTheme="majorHAnsi" w:cstheme="majorBidi"/>
          <w:color w:val="2F5496" w:themeColor="accent1" w:themeShade="BF"/>
          <w:sz w:val="32"/>
          <w:szCs w:val="32"/>
        </w:rPr>
        <w:tag w:val="MENDELEY_BIBLIOGRAPHY"/>
        <w:id w:val="1471944807"/>
        <w:placeholder>
          <w:docPart w:val="DefaultPlaceholder_-1854013440"/>
        </w:placeholder>
      </w:sdtPr>
      <w:sdtEndPr>
        <w:rPr>
          <w:rFonts w:asciiTheme="minorHAnsi" w:eastAsiaTheme="minorHAnsi" w:hAnsiTheme="minorHAnsi" w:cstheme="minorBidi"/>
          <w:color w:val="auto"/>
          <w:sz w:val="22"/>
          <w:szCs w:val="22"/>
        </w:rPr>
      </w:sdtEndPr>
      <w:sdtContent>
        <w:p w14:paraId="60AF6382" w14:textId="77777777" w:rsidR="00F13200" w:rsidRDefault="00F13200">
          <w:pPr>
            <w:autoSpaceDE w:val="0"/>
            <w:autoSpaceDN w:val="0"/>
            <w:ind w:hanging="640"/>
            <w:divId w:val="189488682"/>
            <w:rPr>
              <w:rFonts w:eastAsia="Times New Roman"/>
              <w:kern w:val="0"/>
              <w:sz w:val="24"/>
              <w:szCs w:val="24"/>
              <w14:ligatures w14:val="none"/>
            </w:rPr>
          </w:pPr>
          <w:r>
            <w:rPr>
              <w:rFonts w:eastAsia="Times New Roman"/>
            </w:rPr>
            <w:t>1.</w:t>
          </w:r>
          <w:r>
            <w:rPr>
              <w:rFonts w:eastAsia="Times New Roman"/>
            </w:rPr>
            <w:tab/>
            <w:t>DICOM. Accessed February 16, 2024. https://www.dicomstandard.org/</w:t>
          </w:r>
        </w:p>
        <w:p w14:paraId="43895355" w14:textId="77777777" w:rsidR="00F13200" w:rsidRDefault="00F13200">
          <w:pPr>
            <w:autoSpaceDE w:val="0"/>
            <w:autoSpaceDN w:val="0"/>
            <w:ind w:hanging="640"/>
            <w:divId w:val="357778687"/>
            <w:rPr>
              <w:rFonts w:eastAsia="Times New Roman"/>
            </w:rPr>
          </w:pPr>
          <w:r>
            <w:rPr>
              <w:rFonts w:eastAsia="Times New Roman"/>
            </w:rPr>
            <w:lastRenderedPageBreak/>
            <w:t>2.</w:t>
          </w:r>
          <w:r>
            <w:rPr>
              <w:rFonts w:eastAsia="Times New Roman"/>
            </w:rPr>
            <w:tab/>
            <w:t xml:space="preserve">González DR, Carpenter T, Van Hemert JI, Wardlaw J. An </w:t>
          </w:r>
          <w:proofErr w:type="gramStart"/>
          <w:r>
            <w:rPr>
              <w:rFonts w:eastAsia="Times New Roman"/>
            </w:rPr>
            <w:t>open source</w:t>
          </w:r>
          <w:proofErr w:type="gramEnd"/>
          <w:r>
            <w:rPr>
              <w:rFonts w:eastAsia="Times New Roman"/>
            </w:rPr>
            <w:t xml:space="preserve"> toolkit for medical imaging de-identification. </w:t>
          </w:r>
          <w:proofErr w:type="spellStart"/>
          <w:r>
            <w:rPr>
              <w:rFonts w:eastAsia="Times New Roman"/>
              <w:i/>
              <w:iCs/>
            </w:rPr>
            <w:t>Eur</w:t>
          </w:r>
          <w:proofErr w:type="spellEnd"/>
          <w:r>
            <w:rPr>
              <w:rFonts w:eastAsia="Times New Roman"/>
              <w:i/>
              <w:iCs/>
            </w:rPr>
            <w:t xml:space="preserve"> </w:t>
          </w:r>
          <w:proofErr w:type="spellStart"/>
          <w:r>
            <w:rPr>
              <w:rFonts w:eastAsia="Times New Roman"/>
              <w:i/>
              <w:iCs/>
            </w:rPr>
            <w:t>Radiol</w:t>
          </w:r>
          <w:proofErr w:type="spellEnd"/>
          <w:r>
            <w:rPr>
              <w:rFonts w:eastAsia="Times New Roman"/>
            </w:rPr>
            <w:t>. 2010;20(8):1896-1904. doi:10.1007/S00330-010-1745-3/METRICS</w:t>
          </w:r>
        </w:p>
        <w:p w14:paraId="064ECD4F" w14:textId="77777777" w:rsidR="00F13200" w:rsidRDefault="00F13200">
          <w:pPr>
            <w:autoSpaceDE w:val="0"/>
            <w:autoSpaceDN w:val="0"/>
            <w:ind w:hanging="640"/>
            <w:divId w:val="1808937055"/>
            <w:rPr>
              <w:rFonts w:eastAsia="Times New Roman"/>
            </w:rPr>
          </w:pPr>
          <w:r>
            <w:rPr>
              <w:rFonts w:eastAsia="Times New Roman"/>
            </w:rPr>
            <w:t>3.</w:t>
          </w:r>
          <w:r>
            <w:rPr>
              <w:rFonts w:eastAsia="Times New Roman"/>
            </w:rPr>
            <w:tab/>
            <w:t>About MIM Software | MIM Software Inc. Accessed February 15, 2024. https://www.mimsoftware.com/about/mim</w:t>
          </w:r>
        </w:p>
        <w:p w14:paraId="1826F29E" w14:textId="77777777" w:rsidR="00F13200" w:rsidRDefault="00F13200">
          <w:pPr>
            <w:autoSpaceDE w:val="0"/>
            <w:autoSpaceDN w:val="0"/>
            <w:ind w:hanging="640"/>
            <w:divId w:val="867183447"/>
            <w:rPr>
              <w:rFonts w:eastAsia="Times New Roman"/>
            </w:rPr>
          </w:pPr>
          <w:r>
            <w:rPr>
              <w:rFonts w:eastAsia="Times New Roman"/>
            </w:rPr>
            <w:t>4.</w:t>
          </w:r>
          <w:r>
            <w:rPr>
              <w:rFonts w:eastAsia="Times New Roman"/>
            </w:rPr>
            <w:tab/>
            <w:t xml:space="preserve">Bodensteiner D. </w:t>
          </w:r>
          <w:proofErr w:type="spellStart"/>
          <w:r>
            <w:rPr>
              <w:rFonts w:eastAsia="Times New Roman"/>
            </w:rPr>
            <w:t>RayStation</w:t>
          </w:r>
          <w:proofErr w:type="spellEnd"/>
          <w:r>
            <w:rPr>
              <w:rFonts w:eastAsia="Times New Roman"/>
            </w:rPr>
            <w:t xml:space="preserve">: External beam treatment planning system. </w:t>
          </w:r>
          <w:r>
            <w:rPr>
              <w:rFonts w:eastAsia="Times New Roman"/>
              <w:i/>
              <w:iCs/>
            </w:rPr>
            <w:t>Medical Dosimetry</w:t>
          </w:r>
          <w:r>
            <w:rPr>
              <w:rFonts w:eastAsia="Times New Roman"/>
            </w:rPr>
            <w:t xml:space="preserve">. 2018;43(2):168-176. </w:t>
          </w:r>
          <w:proofErr w:type="gramStart"/>
          <w:r>
            <w:rPr>
              <w:rFonts w:eastAsia="Times New Roman"/>
            </w:rPr>
            <w:t>doi:10.1016/j.meddos</w:t>
          </w:r>
          <w:proofErr w:type="gramEnd"/>
          <w:r>
            <w:rPr>
              <w:rFonts w:eastAsia="Times New Roman"/>
            </w:rPr>
            <w:t>.2018.02.013</w:t>
          </w:r>
        </w:p>
        <w:p w14:paraId="2936639A" w14:textId="77777777" w:rsidR="00F13200" w:rsidRDefault="00F13200">
          <w:pPr>
            <w:autoSpaceDE w:val="0"/>
            <w:autoSpaceDN w:val="0"/>
            <w:ind w:hanging="640"/>
            <w:divId w:val="544949402"/>
            <w:rPr>
              <w:rFonts w:eastAsia="Times New Roman"/>
            </w:rPr>
          </w:pPr>
          <w:r>
            <w:rPr>
              <w:rFonts w:eastAsia="Times New Roman"/>
            </w:rPr>
            <w:t>5.</w:t>
          </w:r>
          <w:r>
            <w:rPr>
              <w:rFonts w:eastAsia="Times New Roman"/>
            </w:rPr>
            <w:tab/>
            <w:t>2013 MC. C# Language Specification Version .NET 4.8.1. Published online 2013. Accessed January 30, 2023. https://dotnet.microsoft.com/en-us/download/dotnet-framework</w:t>
          </w:r>
        </w:p>
        <w:p w14:paraId="2697DA5F" w14:textId="77777777" w:rsidR="00F13200" w:rsidRDefault="00F13200">
          <w:pPr>
            <w:autoSpaceDE w:val="0"/>
            <w:autoSpaceDN w:val="0"/>
            <w:ind w:hanging="640"/>
            <w:divId w:val="413088313"/>
            <w:rPr>
              <w:rFonts w:eastAsia="Times New Roman"/>
            </w:rPr>
          </w:pPr>
          <w:r>
            <w:rPr>
              <w:rFonts w:eastAsia="Times New Roman"/>
            </w:rPr>
            <w:t>6.</w:t>
          </w:r>
          <w:r>
            <w:rPr>
              <w:rFonts w:eastAsia="Times New Roman"/>
            </w:rPr>
            <w:tab/>
          </w:r>
          <w:proofErr w:type="spellStart"/>
          <w:r>
            <w:rPr>
              <w:rFonts w:eastAsia="Times New Roman"/>
            </w:rPr>
            <w:t>fo-dicom</w:t>
          </w:r>
          <w:proofErr w:type="spellEnd"/>
          <w:r>
            <w:rPr>
              <w:rFonts w:eastAsia="Times New Roman"/>
            </w:rPr>
            <w:t>/</w:t>
          </w:r>
          <w:proofErr w:type="spellStart"/>
          <w:r>
            <w:rPr>
              <w:rFonts w:eastAsia="Times New Roman"/>
            </w:rPr>
            <w:t>fo-dicom</w:t>
          </w:r>
          <w:proofErr w:type="spellEnd"/>
          <w:r>
            <w:rPr>
              <w:rFonts w:eastAsia="Times New Roman"/>
            </w:rPr>
            <w:t>: Fellow Oak DICOM for .NET, .NET Core, Universal Windows, Android, iOS, Mono and Unity. Accessed July 21, 2022. https://github.com/fo-dicom/fo-dicom</w:t>
          </w:r>
        </w:p>
        <w:p w14:paraId="2AA136AB" w14:textId="77777777" w:rsidR="00F13200" w:rsidRDefault="00F13200">
          <w:pPr>
            <w:autoSpaceDE w:val="0"/>
            <w:autoSpaceDN w:val="0"/>
            <w:ind w:hanging="640"/>
            <w:divId w:val="510532659"/>
            <w:rPr>
              <w:rFonts w:eastAsia="Times New Roman"/>
            </w:rPr>
          </w:pPr>
          <w:r>
            <w:rPr>
              <w:rFonts w:eastAsia="Times New Roman"/>
            </w:rPr>
            <w:t>7.</w:t>
          </w:r>
          <w:r>
            <w:rPr>
              <w:rFonts w:eastAsia="Times New Roman"/>
            </w:rPr>
            <w:tab/>
            <w:t>I Ã Nez L, Schroeder W, Ng L, Cates J. The ITK Software Guide Second Edition Updated for ITK version 2.4. Published online 2005. Accessed April 18, 2018. http://www.itk.org</w:t>
          </w:r>
        </w:p>
        <w:p w14:paraId="05BB14E4" w14:textId="77777777" w:rsidR="00F13200" w:rsidRDefault="00F13200">
          <w:pPr>
            <w:autoSpaceDE w:val="0"/>
            <w:autoSpaceDN w:val="0"/>
            <w:ind w:hanging="640"/>
            <w:divId w:val="1783839882"/>
            <w:rPr>
              <w:rFonts w:eastAsia="Times New Roman"/>
            </w:rPr>
          </w:pPr>
          <w:r>
            <w:rPr>
              <w:rFonts w:eastAsia="Times New Roman"/>
            </w:rPr>
            <w:t>8.</w:t>
          </w:r>
          <w:r>
            <w:rPr>
              <w:rFonts w:eastAsia="Times New Roman"/>
            </w:rPr>
            <w:tab/>
            <w:t xml:space="preserve">Hugo GD, Weiss E, Sleeman WC, et al. Data from 4D Lung Imaging of NSC. </w:t>
          </w:r>
          <w:r>
            <w:rPr>
              <w:rFonts w:eastAsia="Times New Roman"/>
              <w:i/>
              <w:iCs/>
            </w:rPr>
            <w:t>The Cancer Imaging Archive</w:t>
          </w:r>
          <w:r>
            <w:rPr>
              <w:rFonts w:eastAsia="Times New Roman"/>
            </w:rPr>
            <w:t>. Published online 2016.</w:t>
          </w:r>
        </w:p>
        <w:p w14:paraId="0A720CF3" w14:textId="751D2F57" w:rsidR="008C5869" w:rsidRPr="005C05D7" w:rsidRDefault="00F13200" w:rsidP="001167F5">
          <w:pPr>
            <w:autoSpaceDE w:val="0"/>
            <w:autoSpaceDN w:val="0"/>
            <w:ind w:hanging="640"/>
            <w:divId w:val="490874250"/>
            <w:rPr>
              <w:rFonts w:eastAsia="Times New Roman"/>
            </w:rPr>
          </w:pPr>
          <w:r>
            <w:rPr>
              <w:rFonts w:eastAsia="Times New Roman"/>
            </w:rPr>
            <w:t> </w:t>
          </w:r>
        </w:p>
      </w:sdtContent>
    </w:sdt>
    <w:p w14:paraId="300B22FE" w14:textId="1896E879" w:rsidR="008C5869" w:rsidRDefault="008C5869" w:rsidP="006F7495">
      <w:pPr>
        <w:pStyle w:val="Heading1"/>
        <w:pageBreakBefore/>
      </w:pPr>
      <w:r w:rsidRPr="008C5869">
        <w:lastRenderedPageBreak/>
        <w:t xml:space="preserve"> </w:t>
      </w:r>
      <w:r>
        <w:t>Figures</w:t>
      </w:r>
    </w:p>
    <w:p w14:paraId="111792B9" w14:textId="1AE13C07" w:rsidR="00AB0A66" w:rsidRDefault="00AB0A66" w:rsidP="00AB0A66">
      <w:pPr>
        <w:keepNext/>
        <w:rPr>
          <w:ins w:id="56" w:author="Brian Anderson" w:date="2025-01-12T12:52:00Z" w16du:dateUtc="2025-01-12T17:52:00Z"/>
        </w:rPr>
      </w:pPr>
    </w:p>
    <w:p w14:paraId="00CEB330" w14:textId="306F79E7" w:rsidR="006F7495" w:rsidRDefault="006F7495" w:rsidP="00AB0A66">
      <w:pPr>
        <w:keepNext/>
      </w:pPr>
      <w:ins w:id="57" w:author="Brian Anderson" w:date="2025-01-12T12:52:00Z">
        <w:r w:rsidRPr="006F7495">
          <w:rPr>
            <w:noProof/>
          </w:rPr>
          <w:drawing>
            <wp:inline distT="0" distB="0" distL="0" distR="0" wp14:anchorId="3FA45827" wp14:editId="72119806">
              <wp:extent cx="4322419" cy="3119438"/>
              <wp:effectExtent l="0" t="0" r="2540" b="5080"/>
              <wp:docPr id="1427535688" name="Picture 10">
                <a:extLst xmlns:a="http://schemas.openxmlformats.org/drawingml/2006/main">
                  <a:ext uri="{FF2B5EF4-FFF2-40B4-BE49-F238E27FC236}">
                    <a16:creationId xmlns:a16="http://schemas.microsoft.com/office/drawing/2014/main" id="{BDD8849C-58F4-8B03-0B26-3048599C94A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DD8849C-58F4-8B03-0B26-3048599C94AB}"/>
                          </a:ext>
                        </a:extLst>
                      </pic:cNvPr>
                      <pic:cNvPicPr>
                        <a:picLocks noChangeAspect="1"/>
                      </pic:cNvPicPr>
                    </pic:nvPicPr>
                    <pic:blipFill>
                      <a:blip r:embed="rId6"/>
                      <a:stretch>
                        <a:fillRect/>
                      </a:stretch>
                    </pic:blipFill>
                    <pic:spPr>
                      <a:xfrm>
                        <a:off x="0" y="0"/>
                        <a:ext cx="4328338" cy="3123710"/>
                      </a:xfrm>
                      <a:prstGeom prst="rect">
                        <a:avLst/>
                      </a:prstGeom>
                    </pic:spPr>
                  </pic:pic>
                </a:graphicData>
              </a:graphic>
            </wp:inline>
          </w:drawing>
        </w:r>
      </w:ins>
    </w:p>
    <w:p w14:paraId="506475A2" w14:textId="53B746A4" w:rsidR="00AB0A66" w:rsidRDefault="00AB0A66" w:rsidP="00AB0A66">
      <w:pPr>
        <w:pStyle w:val="Caption"/>
      </w:pPr>
      <w:r>
        <w:t>Figure</w:t>
      </w:r>
      <w:r w:rsidR="00537973">
        <w:t xml:space="preserve"> 1</w:t>
      </w:r>
      <w:r>
        <w:t xml:space="preserve">: </w:t>
      </w:r>
      <w:r w:rsidRPr="00805CF3">
        <w:t>Main splash screen of the program. There are three check boxes of DICOM attributes that can be changed in the top left and three checkboxes for Modalities to change in the top right.</w:t>
      </w:r>
    </w:p>
    <w:p w14:paraId="067FE619" w14:textId="6B3518B4" w:rsidR="00AB0A66" w:rsidRDefault="00D83236" w:rsidP="00AB0A66">
      <w:pPr>
        <w:keepNext/>
      </w:pPr>
      <w:ins w:id="58" w:author="Brian Anderson" w:date="2025-01-12T12:53:00Z" w16du:dateUtc="2025-01-12T17:53:00Z">
        <w:r>
          <w:rPr>
            <w:noProof/>
          </w:rPr>
          <w:lastRenderedPageBreak/>
          <w:drawing>
            <wp:inline distT="0" distB="0" distL="0" distR="0" wp14:anchorId="6F01A620" wp14:editId="2D4F19D4">
              <wp:extent cx="5539839" cy="4385811"/>
              <wp:effectExtent l="0" t="0" r="3810" b="0"/>
              <wp:docPr id="508313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6368" cy="4390980"/>
                      </a:xfrm>
                      <a:prstGeom prst="rect">
                        <a:avLst/>
                      </a:prstGeom>
                      <a:noFill/>
                    </pic:spPr>
                  </pic:pic>
                </a:graphicData>
              </a:graphic>
            </wp:inline>
          </w:drawing>
        </w:r>
      </w:ins>
    </w:p>
    <w:p w14:paraId="06FA2B8F" w14:textId="5194D64B" w:rsidR="007749A1" w:rsidRPr="00F63DB6" w:rsidRDefault="00AB0A66" w:rsidP="00AB0A66">
      <w:pPr>
        <w:pStyle w:val="Caption"/>
      </w:pPr>
      <w:r>
        <w:t>Figure</w:t>
      </w:r>
      <w:r w:rsidR="00537973">
        <w:t xml:space="preserve"> 2</w:t>
      </w:r>
      <w:r>
        <w:t xml:space="preserve">: </w:t>
      </w:r>
      <w:r w:rsidRPr="00D25E55">
        <w:t>Graphical workflow of program</w:t>
      </w:r>
    </w:p>
    <w:sectPr w:rsidR="007749A1" w:rsidRPr="00F63DB6" w:rsidSect="00EB6FA0">
      <w:type w:val="continuous"/>
      <w:pgSz w:w="12240" w:h="15840"/>
      <w:pgMar w:top="1440" w:right="1440" w:bottom="1440" w:left="1440" w:header="720" w:footer="720" w:gutter="0"/>
      <w:lnNumType w:countBy="5"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Mark Anderson">
    <w15:presenceInfo w15:providerId="Windows Live" w15:userId="18ce7f49fe4647ad"/>
  </w15:person>
  <w15:person w15:author="Brian Anderson">
    <w15:presenceInfo w15:providerId="Windows Live" w15:userId="fad21f67d0fb54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E15"/>
    <w:rsid w:val="00002D53"/>
    <w:rsid w:val="00025A9E"/>
    <w:rsid w:val="00025BF1"/>
    <w:rsid w:val="0002790D"/>
    <w:rsid w:val="000416C2"/>
    <w:rsid w:val="00044994"/>
    <w:rsid w:val="00044EB9"/>
    <w:rsid w:val="000530DB"/>
    <w:rsid w:val="000575BB"/>
    <w:rsid w:val="00057862"/>
    <w:rsid w:val="00074674"/>
    <w:rsid w:val="00082AD3"/>
    <w:rsid w:val="00082EA2"/>
    <w:rsid w:val="000C5C24"/>
    <w:rsid w:val="000E0BD3"/>
    <w:rsid w:val="000F7649"/>
    <w:rsid w:val="00111AE8"/>
    <w:rsid w:val="001167F5"/>
    <w:rsid w:val="00117F3E"/>
    <w:rsid w:val="00120022"/>
    <w:rsid w:val="00120802"/>
    <w:rsid w:val="0012770B"/>
    <w:rsid w:val="0015691A"/>
    <w:rsid w:val="00161F8E"/>
    <w:rsid w:val="00186D3B"/>
    <w:rsid w:val="00190EC7"/>
    <w:rsid w:val="001E0D36"/>
    <w:rsid w:val="001E60A6"/>
    <w:rsid w:val="00206C0F"/>
    <w:rsid w:val="002070AE"/>
    <w:rsid w:val="00222E40"/>
    <w:rsid w:val="00247972"/>
    <w:rsid w:val="0025676D"/>
    <w:rsid w:val="00264138"/>
    <w:rsid w:val="00273EBC"/>
    <w:rsid w:val="002A1B2B"/>
    <w:rsid w:val="002A4250"/>
    <w:rsid w:val="002B2E1E"/>
    <w:rsid w:val="002C68AD"/>
    <w:rsid w:val="002C71C2"/>
    <w:rsid w:val="002D172F"/>
    <w:rsid w:val="002E39AC"/>
    <w:rsid w:val="002F7FE7"/>
    <w:rsid w:val="00306651"/>
    <w:rsid w:val="00332C41"/>
    <w:rsid w:val="00352927"/>
    <w:rsid w:val="00362662"/>
    <w:rsid w:val="00364908"/>
    <w:rsid w:val="0037218D"/>
    <w:rsid w:val="00381B72"/>
    <w:rsid w:val="00383802"/>
    <w:rsid w:val="00394A8E"/>
    <w:rsid w:val="003A16AC"/>
    <w:rsid w:val="003A3C6A"/>
    <w:rsid w:val="003C15C6"/>
    <w:rsid w:val="003C5CBB"/>
    <w:rsid w:val="003D1F3B"/>
    <w:rsid w:val="003E24C2"/>
    <w:rsid w:val="003E69C3"/>
    <w:rsid w:val="00402048"/>
    <w:rsid w:val="0041656E"/>
    <w:rsid w:val="00423184"/>
    <w:rsid w:val="0042699C"/>
    <w:rsid w:val="004341D0"/>
    <w:rsid w:val="004858D0"/>
    <w:rsid w:val="004A1D89"/>
    <w:rsid w:val="004E4605"/>
    <w:rsid w:val="004F5F2B"/>
    <w:rsid w:val="00517154"/>
    <w:rsid w:val="005214FF"/>
    <w:rsid w:val="00523D94"/>
    <w:rsid w:val="00531E34"/>
    <w:rsid w:val="00537973"/>
    <w:rsid w:val="00545B71"/>
    <w:rsid w:val="00557E6D"/>
    <w:rsid w:val="005869B3"/>
    <w:rsid w:val="00591677"/>
    <w:rsid w:val="005C05D7"/>
    <w:rsid w:val="005C2095"/>
    <w:rsid w:val="005C59CA"/>
    <w:rsid w:val="005C73B7"/>
    <w:rsid w:val="005D3A78"/>
    <w:rsid w:val="00612220"/>
    <w:rsid w:val="00621150"/>
    <w:rsid w:val="00631FF2"/>
    <w:rsid w:val="00660E41"/>
    <w:rsid w:val="00687067"/>
    <w:rsid w:val="006B67DF"/>
    <w:rsid w:val="006D2756"/>
    <w:rsid w:val="006F2286"/>
    <w:rsid w:val="006F5491"/>
    <w:rsid w:val="006F6C14"/>
    <w:rsid w:val="006F7495"/>
    <w:rsid w:val="007043A9"/>
    <w:rsid w:val="00722B5C"/>
    <w:rsid w:val="00736862"/>
    <w:rsid w:val="00743979"/>
    <w:rsid w:val="00766236"/>
    <w:rsid w:val="007714E0"/>
    <w:rsid w:val="007749A1"/>
    <w:rsid w:val="00777D8A"/>
    <w:rsid w:val="007A2D9C"/>
    <w:rsid w:val="007B24BE"/>
    <w:rsid w:val="007B4F5E"/>
    <w:rsid w:val="007D787B"/>
    <w:rsid w:val="007D7B7F"/>
    <w:rsid w:val="008347A3"/>
    <w:rsid w:val="008649E5"/>
    <w:rsid w:val="00873C15"/>
    <w:rsid w:val="0088616A"/>
    <w:rsid w:val="008B58FD"/>
    <w:rsid w:val="008B5C7A"/>
    <w:rsid w:val="008C3C3F"/>
    <w:rsid w:val="008C5869"/>
    <w:rsid w:val="008D1363"/>
    <w:rsid w:val="008E126B"/>
    <w:rsid w:val="008E38FA"/>
    <w:rsid w:val="008E4E92"/>
    <w:rsid w:val="008E758B"/>
    <w:rsid w:val="008E77B2"/>
    <w:rsid w:val="008F7CE7"/>
    <w:rsid w:val="00927ED3"/>
    <w:rsid w:val="00933876"/>
    <w:rsid w:val="009652E3"/>
    <w:rsid w:val="00967281"/>
    <w:rsid w:val="00970956"/>
    <w:rsid w:val="00981788"/>
    <w:rsid w:val="00991D5E"/>
    <w:rsid w:val="00997380"/>
    <w:rsid w:val="009A4C1C"/>
    <w:rsid w:val="009B72B0"/>
    <w:rsid w:val="009D27B3"/>
    <w:rsid w:val="009E601A"/>
    <w:rsid w:val="00A017D0"/>
    <w:rsid w:val="00A03D0E"/>
    <w:rsid w:val="00A07AA1"/>
    <w:rsid w:val="00A10727"/>
    <w:rsid w:val="00A4752B"/>
    <w:rsid w:val="00A76371"/>
    <w:rsid w:val="00A909E6"/>
    <w:rsid w:val="00A90E17"/>
    <w:rsid w:val="00A935E9"/>
    <w:rsid w:val="00AA3607"/>
    <w:rsid w:val="00AB0A66"/>
    <w:rsid w:val="00AB76D0"/>
    <w:rsid w:val="00AB7DEF"/>
    <w:rsid w:val="00AC22F2"/>
    <w:rsid w:val="00AE516C"/>
    <w:rsid w:val="00AE6B9D"/>
    <w:rsid w:val="00AF143F"/>
    <w:rsid w:val="00B0058D"/>
    <w:rsid w:val="00B07FCC"/>
    <w:rsid w:val="00B130EB"/>
    <w:rsid w:val="00B20970"/>
    <w:rsid w:val="00B30DF3"/>
    <w:rsid w:val="00B31DE7"/>
    <w:rsid w:val="00B35CD8"/>
    <w:rsid w:val="00B51079"/>
    <w:rsid w:val="00B67964"/>
    <w:rsid w:val="00B67CAB"/>
    <w:rsid w:val="00B723E5"/>
    <w:rsid w:val="00B84BD8"/>
    <w:rsid w:val="00B93307"/>
    <w:rsid w:val="00BA08D2"/>
    <w:rsid w:val="00BB13F1"/>
    <w:rsid w:val="00BE2FA8"/>
    <w:rsid w:val="00BF5183"/>
    <w:rsid w:val="00C0352E"/>
    <w:rsid w:val="00C21F7D"/>
    <w:rsid w:val="00C3261D"/>
    <w:rsid w:val="00C4343A"/>
    <w:rsid w:val="00C5294C"/>
    <w:rsid w:val="00C52C44"/>
    <w:rsid w:val="00C5668E"/>
    <w:rsid w:val="00C86A4A"/>
    <w:rsid w:val="00CA1F75"/>
    <w:rsid w:val="00CA79DE"/>
    <w:rsid w:val="00CB22D5"/>
    <w:rsid w:val="00CB70B2"/>
    <w:rsid w:val="00CC61B0"/>
    <w:rsid w:val="00CD118A"/>
    <w:rsid w:val="00CE7E70"/>
    <w:rsid w:val="00CF2FE9"/>
    <w:rsid w:val="00CF4420"/>
    <w:rsid w:val="00CF5132"/>
    <w:rsid w:val="00D33275"/>
    <w:rsid w:val="00D33629"/>
    <w:rsid w:val="00D3514D"/>
    <w:rsid w:val="00D41ED0"/>
    <w:rsid w:val="00D5092B"/>
    <w:rsid w:val="00D51954"/>
    <w:rsid w:val="00D70926"/>
    <w:rsid w:val="00D812D6"/>
    <w:rsid w:val="00D83236"/>
    <w:rsid w:val="00DA0FEF"/>
    <w:rsid w:val="00DB33FE"/>
    <w:rsid w:val="00DB359E"/>
    <w:rsid w:val="00DE7159"/>
    <w:rsid w:val="00E168DD"/>
    <w:rsid w:val="00E32399"/>
    <w:rsid w:val="00E4397F"/>
    <w:rsid w:val="00E44253"/>
    <w:rsid w:val="00E71B29"/>
    <w:rsid w:val="00E76CBE"/>
    <w:rsid w:val="00EB0112"/>
    <w:rsid w:val="00EB6FA0"/>
    <w:rsid w:val="00ED35C0"/>
    <w:rsid w:val="00EE4903"/>
    <w:rsid w:val="00F01B01"/>
    <w:rsid w:val="00F13200"/>
    <w:rsid w:val="00F24F9A"/>
    <w:rsid w:val="00F27C47"/>
    <w:rsid w:val="00F304C9"/>
    <w:rsid w:val="00F32858"/>
    <w:rsid w:val="00F32A08"/>
    <w:rsid w:val="00F43EAF"/>
    <w:rsid w:val="00F60057"/>
    <w:rsid w:val="00F63DB6"/>
    <w:rsid w:val="00F868E9"/>
    <w:rsid w:val="00F96F26"/>
    <w:rsid w:val="00FB3659"/>
    <w:rsid w:val="00FB3CC9"/>
    <w:rsid w:val="00FB6E15"/>
    <w:rsid w:val="00FC3734"/>
    <w:rsid w:val="00FE7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E310A6"/>
  <w15:chartTrackingRefBased/>
  <w15:docId w15:val="{49CF9109-499A-4E07-893A-52171E40B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A66"/>
  </w:style>
  <w:style w:type="paragraph" w:styleId="Heading1">
    <w:name w:val="heading 1"/>
    <w:basedOn w:val="Normal"/>
    <w:next w:val="Normal"/>
    <w:link w:val="Heading1Char"/>
    <w:uiPriority w:val="9"/>
    <w:qFormat/>
    <w:rsid w:val="00F63D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3D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76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D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63DB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C2095"/>
    <w:rPr>
      <w:color w:val="0563C1" w:themeColor="hyperlink"/>
      <w:u w:val="single"/>
    </w:rPr>
  </w:style>
  <w:style w:type="character" w:styleId="UnresolvedMention">
    <w:name w:val="Unresolved Mention"/>
    <w:basedOn w:val="DefaultParagraphFont"/>
    <w:uiPriority w:val="99"/>
    <w:semiHidden/>
    <w:unhideWhenUsed/>
    <w:rsid w:val="005C2095"/>
    <w:rPr>
      <w:color w:val="605E5C"/>
      <w:shd w:val="clear" w:color="auto" w:fill="E1DFDD"/>
    </w:rPr>
  </w:style>
  <w:style w:type="paragraph" w:styleId="Caption">
    <w:name w:val="caption"/>
    <w:basedOn w:val="Normal"/>
    <w:next w:val="Normal"/>
    <w:uiPriority w:val="35"/>
    <w:unhideWhenUsed/>
    <w:qFormat/>
    <w:rsid w:val="005C2095"/>
    <w:pPr>
      <w:spacing w:after="200" w:line="240" w:lineRule="auto"/>
    </w:pPr>
    <w:rPr>
      <w:i/>
      <w:iCs/>
      <w:color w:val="44546A" w:themeColor="text2"/>
      <w:sz w:val="18"/>
      <w:szCs w:val="18"/>
    </w:rPr>
  </w:style>
  <w:style w:type="paragraph" w:styleId="Revision">
    <w:name w:val="Revision"/>
    <w:hidden/>
    <w:uiPriority w:val="99"/>
    <w:semiHidden/>
    <w:rsid w:val="00C5294C"/>
    <w:pPr>
      <w:spacing w:after="0" w:line="240" w:lineRule="auto"/>
    </w:pPr>
  </w:style>
  <w:style w:type="character" w:styleId="CommentReference">
    <w:name w:val="annotation reference"/>
    <w:basedOn w:val="DefaultParagraphFont"/>
    <w:uiPriority w:val="99"/>
    <w:semiHidden/>
    <w:unhideWhenUsed/>
    <w:rsid w:val="00C5294C"/>
    <w:rPr>
      <w:sz w:val="16"/>
      <w:szCs w:val="16"/>
    </w:rPr>
  </w:style>
  <w:style w:type="paragraph" w:styleId="CommentText">
    <w:name w:val="annotation text"/>
    <w:basedOn w:val="Normal"/>
    <w:link w:val="CommentTextChar"/>
    <w:uiPriority w:val="99"/>
    <w:unhideWhenUsed/>
    <w:rsid w:val="00C5294C"/>
    <w:pPr>
      <w:spacing w:line="240" w:lineRule="auto"/>
    </w:pPr>
    <w:rPr>
      <w:sz w:val="20"/>
      <w:szCs w:val="20"/>
    </w:rPr>
  </w:style>
  <w:style w:type="character" w:customStyle="1" w:styleId="CommentTextChar">
    <w:name w:val="Comment Text Char"/>
    <w:basedOn w:val="DefaultParagraphFont"/>
    <w:link w:val="CommentText"/>
    <w:uiPriority w:val="99"/>
    <w:rsid w:val="00C5294C"/>
    <w:rPr>
      <w:sz w:val="20"/>
      <w:szCs w:val="20"/>
    </w:rPr>
  </w:style>
  <w:style w:type="paragraph" w:styleId="CommentSubject">
    <w:name w:val="annotation subject"/>
    <w:basedOn w:val="CommentText"/>
    <w:next w:val="CommentText"/>
    <w:link w:val="CommentSubjectChar"/>
    <w:uiPriority w:val="99"/>
    <w:semiHidden/>
    <w:unhideWhenUsed/>
    <w:rsid w:val="00C5294C"/>
    <w:rPr>
      <w:b/>
      <w:bCs/>
    </w:rPr>
  </w:style>
  <w:style w:type="character" w:customStyle="1" w:styleId="CommentSubjectChar">
    <w:name w:val="Comment Subject Char"/>
    <w:basedOn w:val="CommentTextChar"/>
    <w:link w:val="CommentSubject"/>
    <w:uiPriority w:val="99"/>
    <w:semiHidden/>
    <w:rsid w:val="00C5294C"/>
    <w:rPr>
      <w:b/>
      <w:bCs/>
      <w:sz w:val="20"/>
      <w:szCs w:val="20"/>
    </w:rPr>
  </w:style>
  <w:style w:type="character" w:customStyle="1" w:styleId="Heading3Char">
    <w:name w:val="Heading 3 Char"/>
    <w:basedOn w:val="DefaultParagraphFont"/>
    <w:link w:val="Heading3"/>
    <w:uiPriority w:val="9"/>
    <w:rsid w:val="000F7649"/>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4E4605"/>
    <w:rPr>
      <w:color w:val="666666"/>
    </w:rPr>
  </w:style>
  <w:style w:type="character" w:styleId="LineNumber">
    <w:name w:val="line number"/>
    <w:basedOn w:val="DefaultParagraphFont"/>
    <w:uiPriority w:val="99"/>
    <w:semiHidden/>
    <w:unhideWhenUsed/>
    <w:rsid w:val="00CE7E70"/>
  </w:style>
  <w:style w:type="paragraph" w:styleId="ListParagraph">
    <w:name w:val="List Paragraph"/>
    <w:basedOn w:val="Normal"/>
    <w:uiPriority w:val="34"/>
    <w:qFormat/>
    <w:rsid w:val="00AF14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29592">
      <w:bodyDiv w:val="1"/>
      <w:marLeft w:val="0"/>
      <w:marRight w:val="0"/>
      <w:marTop w:val="0"/>
      <w:marBottom w:val="0"/>
      <w:divBdr>
        <w:top w:val="none" w:sz="0" w:space="0" w:color="auto"/>
        <w:left w:val="none" w:sz="0" w:space="0" w:color="auto"/>
        <w:bottom w:val="none" w:sz="0" w:space="0" w:color="auto"/>
        <w:right w:val="none" w:sz="0" w:space="0" w:color="auto"/>
      </w:divBdr>
      <w:divsChild>
        <w:div w:id="165094427">
          <w:marLeft w:val="640"/>
          <w:marRight w:val="0"/>
          <w:marTop w:val="0"/>
          <w:marBottom w:val="0"/>
          <w:divBdr>
            <w:top w:val="none" w:sz="0" w:space="0" w:color="auto"/>
            <w:left w:val="none" w:sz="0" w:space="0" w:color="auto"/>
            <w:bottom w:val="none" w:sz="0" w:space="0" w:color="auto"/>
            <w:right w:val="none" w:sz="0" w:space="0" w:color="auto"/>
          </w:divBdr>
        </w:div>
        <w:div w:id="828522683">
          <w:marLeft w:val="640"/>
          <w:marRight w:val="0"/>
          <w:marTop w:val="0"/>
          <w:marBottom w:val="0"/>
          <w:divBdr>
            <w:top w:val="none" w:sz="0" w:space="0" w:color="auto"/>
            <w:left w:val="none" w:sz="0" w:space="0" w:color="auto"/>
            <w:bottom w:val="none" w:sz="0" w:space="0" w:color="auto"/>
            <w:right w:val="none" w:sz="0" w:space="0" w:color="auto"/>
          </w:divBdr>
        </w:div>
        <w:div w:id="43019793">
          <w:marLeft w:val="640"/>
          <w:marRight w:val="0"/>
          <w:marTop w:val="0"/>
          <w:marBottom w:val="0"/>
          <w:divBdr>
            <w:top w:val="none" w:sz="0" w:space="0" w:color="auto"/>
            <w:left w:val="none" w:sz="0" w:space="0" w:color="auto"/>
            <w:bottom w:val="none" w:sz="0" w:space="0" w:color="auto"/>
            <w:right w:val="none" w:sz="0" w:space="0" w:color="auto"/>
          </w:divBdr>
        </w:div>
        <w:div w:id="1580361067">
          <w:marLeft w:val="640"/>
          <w:marRight w:val="0"/>
          <w:marTop w:val="0"/>
          <w:marBottom w:val="0"/>
          <w:divBdr>
            <w:top w:val="none" w:sz="0" w:space="0" w:color="auto"/>
            <w:left w:val="none" w:sz="0" w:space="0" w:color="auto"/>
            <w:bottom w:val="none" w:sz="0" w:space="0" w:color="auto"/>
            <w:right w:val="none" w:sz="0" w:space="0" w:color="auto"/>
          </w:divBdr>
        </w:div>
        <w:div w:id="371275330">
          <w:marLeft w:val="640"/>
          <w:marRight w:val="0"/>
          <w:marTop w:val="0"/>
          <w:marBottom w:val="0"/>
          <w:divBdr>
            <w:top w:val="none" w:sz="0" w:space="0" w:color="auto"/>
            <w:left w:val="none" w:sz="0" w:space="0" w:color="auto"/>
            <w:bottom w:val="none" w:sz="0" w:space="0" w:color="auto"/>
            <w:right w:val="none" w:sz="0" w:space="0" w:color="auto"/>
          </w:divBdr>
        </w:div>
      </w:divsChild>
    </w:div>
    <w:div w:id="79958030">
      <w:bodyDiv w:val="1"/>
      <w:marLeft w:val="0"/>
      <w:marRight w:val="0"/>
      <w:marTop w:val="0"/>
      <w:marBottom w:val="0"/>
      <w:divBdr>
        <w:top w:val="none" w:sz="0" w:space="0" w:color="auto"/>
        <w:left w:val="none" w:sz="0" w:space="0" w:color="auto"/>
        <w:bottom w:val="none" w:sz="0" w:space="0" w:color="auto"/>
        <w:right w:val="none" w:sz="0" w:space="0" w:color="auto"/>
      </w:divBdr>
      <w:divsChild>
        <w:div w:id="73941550">
          <w:marLeft w:val="640"/>
          <w:marRight w:val="0"/>
          <w:marTop w:val="0"/>
          <w:marBottom w:val="0"/>
          <w:divBdr>
            <w:top w:val="none" w:sz="0" w:space="0" w:color="auto"/>
            <w:left w:val="none" w:sz="0" w:space="0" w:color="auto"/>
            <w:bottom w:val="none" w:sz="0" w:space="0" w:color="auto"/>
            <w:right w:val="none" w:sz="0" w:space="0" w:color="auto"/>
          </w:divBdr>
        </w:div>
        <w:div w:id="1821458160">
          <w:marLeft w:val="640"/>
          <w:marRight w:val="0"/>
          <w:marTop w:val="0"/>
          <w:marBottom w:val="0"/>
          <w:divBdr>
            <w:top w:val="none" w:sz="0" w:space="0" w:color="auto"/>
            <w:left w:val="none" w:sz="0" w:space="0" w:color="auto"/>
            <w:bottom w:val="none" w:sz="0" w:space="0" w:color="auto"/>
            <w:right w:val="none" w:sz="0" w:space="0" w:color="auto"/>
          </w:divBdr>
        </w:div>
        <w:div w:id="722564373">
          <w:marLeft w:val="640"/>
          <w:marRight w:val="0"/>
          <w:marTop w:val="0"/>
          <w:marBottom w:val="0"/>
          <w:divBdr>
            <w:top w:val="none" w:sz="0" w:space="0" w:color="auto"/>
            <w:left w:val="none" w:sz="0" w:space="0" w:color="auto"/>
            <w:bottom w:val="none" w:sz="0" w:space="0" w:color="auto"/>
            <w:right w:val="none" w:sz="0" w:space="0" w:color="auto"/>
          </w:divBdr>
        </w:div>
        <w:div w:id="1235319967">
          <w:marLeft w:val="640"/>
          <w:marRight w:val="0"/>
          <w:marTop w:val="0"/>
          <w:marBottom w:val="0"/>
          <w:divBdr>
            <w:top w:val="none" w:sz="0" w:space="0" w:color="auto"/>
            <w:left w:val="none" w:sz="0" w:space="0" w:color="auto"/>
            <w:bottom w:val="none" w:sz="0" w:space="0" w:color="auto"/>
            <w:right w:val="none" w:sz="0" w:space="0" w:color="auto"/>
          </w:divBdr>
        </w:div>
      </w:divsChild>
    </w:div>
    <w:div w:id="137840131">
      <w:bodyDiv w:val="1"/>
      <w:marLeft w:val="0"/>
      <w:marRight w:val="0"/>
      <w:marTop w:val="0"/>
      <w:marBottom w:val="0"/>
      <w:divBdr>
        <w:top w:val="none" w:sz="0" w:space="0" w:color="auto"/>
        <w:left w:val="none" w:sz="0" w:space="0" w:color="auto"/>
        <w:bottom w:val="none" w:sz="0" w:space="0" w:color="auto"/>
        <w:right w:val="none" w:sz="0" w:space="0" w:color="auto"/>
      </w:divBdr>
      <w:divsChild>
        <w:div w:id="1921283981">
          <w:marLeft w:val="640"/>
          <w:marRight w:val="0"/>
          <w:marTop w:val="0"/>
          <w:marBottom w:val="0"/>
          <w:divBdr>
            <w:top w:val="none" w:sz="0" w:space="0" w:color="auto"/>
            <w:left w:val="none" w:sz="0" w:space="0" w:color="auto"/>
            <w:bottom w:val="none" w:sz="0" w:space="0" w:color="auto"/>
            <w:right w:val="none" w:sz="0" w:space="0" w:color="auto"/>
          </w:divBdr>
        </w:div>
        <w:div w:id="1747456868">
          <w:marLeft w:val="640"/>
          <w:marRight w:val="0"/>
          <w:marTop w:val="0"/>
          <w:marBottom w:val="0"/>
          <w:divBdr>
            <w:top w:val="none" w:sz="0" w:space="0" w:color="auto"/>
            <w:left w:val="none" w:sz="0" w:space="0" w:color="auto"/>
            <w:bottom w:val="none" w:sz="0" w:space="0" w:color="auto"/>
            <w:right w:val="none" w:sz="0" w:space="0" w:color="auto"/>
          </w:divBdr>
        </w:div>
        <w:div w:id="1715807055">
          <w:marLeft w:val="640"/>
          <w:marRight w:val="0"/>
          <w:marTop w:val="0"/>
          <w:marBottom w:val="0"/>
          <w:divBdr>
            <w:top w:val="none" w:sz="0" w:space="0" w:color="auto"/>
            <w:left w:val="none" w:sz="0" w:space="0" w:color="auto"/>
            <w:bottom w:val="none" w:sz="0" w:space="0" w:color="auto"/>
            <w:right w:val="none" w:sz="0" w:space="0" w:color="auto"/>
          </w:divBdr>
        </w:div>
        <w:div w:id="93283241">
          <w:marLeft w:val="640"/>
          <w:marRight w:val="0"/>
          <w:marTop w:val="0"/>
          <w:marBottom w:val="0"/>
          <w:divBdr>
            <w:top w:val="none" w:sz="0" w:space="0" w:color="auto"/>
            <w:left w:val="none" w:sz="0" w:space="0" w:color="auto"/>
            <w:bottom w:val="none" w:sz="0" w:space="0" w:color="auto"/>
            <w:right w:val="none" w:sz="0" w:space="0" w:color="auto"/>
          </w:divBdr>
        </w:div>
        <w:div w:id="222715016">
          <w:marLeft w:val="640"/>
          <w:marRight w:val="0"/>
          <w:marTop w:val="0"/>
          <w:marBottom w:val="0"/>
          <w:divBdr>
            <w:top w:val="none" w:sz="0" w:space="0" w:color="auto"/>
            <w:left w:val="none" w:sz="0" w:space="0" w:color="auto"/>
            <w:bottom w:val="none" w:sz="0" w:space="0" w:color="auto"/>
            <w:right w:val="none" w:sz="0" w:space="0" w:color="auto"/>
          </w:divBdr>
        </w:div>
      </w:divsChild>
    </w:div>
    <w:div w:id="321466453">
      <w:bodyDiv w:val="1"/>
      <w:marLeft w:val="0"/>
      <w:marRight w:val="0"/>
      <w:marTop w:val="0"/>
      <w:marBottom w:val="0"/>
      <w:divBdr>
        <w:top w:val="none" w:sz="0" w:space="0" w:color="auto"/>
        <w:left w:val="none" w:sz="0" w:space="0" w:color="auto"/>
        <w:bottom w:val="none" w:sz="0" w:space="0" w:color="auto"/>
        <w:right w:val="none" w:sz="0" w:space="0" w:color="auto"/>
      </w:divBdr>
      <w:divsChild>
        <w:div w:id="612438319">
          <w:marLeft w:val="640"/>
          <w:marRight w:val="0"/>
          <w:marTop w:val="0"/>
          <w:marBottom w:val="0"/>
          <w:divBdr>
            <w:top w:val="none" w:sz="0" w:space="0" w:color="auto"/>
            <w:left w:val="none" w:sz="0" w:space="0" w:color="auto"/>
            <w:bottom w:val="none" w:sz="0" w:space="0" w:color="auto"/>
            <w:right w:val="none" w:sz="0" w:space="0" w:color="auto"/>
          </w:divBdr>
        </w:div>
        <w:div w:id="1854373872">
          <w:marLeft w:val="640"/>
          <w:marRight w:val="0"/>
          <w:marTop w:val="0"/>
          <w:marBottom w:val="0"/>
          <w:divBdr>
            <w:top w:val="none" w:sz="0" w:space="0" w:color="auto"/>
            <w:left w:val="none" w:sz="0" w:space="0" w:color="auto"/>
            <w:bottom w:val="none" w:sz="0" w:space="0" w:color="auto"/>
            <w:right w:val="none" w:sz="0" w:space="0" w:color="auto"/>
          </w:divBdr>
        </w:div>
        <w:div w:id="1062753246">
          <w:marLeft w:val="640"/>
          <w:marRight w:val="0"/>
          <w:marTop w:val="0"/>
          <w:marBottom w:val="0"/>
          <w:divBdr>
            <w:top w:val="none" w:sz="0" w:space="0" w:color="auto"/>
            <w:left w:val="none" w:sz="0" w:space="0" w:color="auto"/>
            <w:bottom w:val="none" w:sz="0" w:space="0" w:color="auto"/>
            <w:right w:val="none" w:sz="0" w:space="0" w:color="auto"/>
          </w:divBdr>
        </w:div>
        <w:div w:id="2086998750">
          <w:marLeft w:val="640"/>
          <w:marRight w:val="0"/>
          <w:marTop w:val="0"/>
          <w:marBottom w:val="0"/>
          <w:divBdr>
            <w:top w:val="none" w:sz="0" w:space="0" w:color="auto"/>
            <w:left w:val="none" w:sz="0" w:space="0" w:color="auto"/>
            <w:bottom w:val="none" w:sz="0" w:space="0" w:color="auto"/>
            <w:right w:val="none" w:sz="0" w:space="0" w:color="auto"/>
          </w:divBdr>
        </w:div>
        <w:div w:id="490874250">
          <w:marLeft w:val="640"/>
          <w:marRight w:val="0"/>
          <w:marTop w:val="0"/>
          <w:marBottom w:val="0"/>
          <w:divBdr>
            <w:top w:val="none" w:sz="0" w:space="0" w:color="auto"/>
            <w:left w:val="none" w:sz="0" w:space="0" w:color="auto"/>
            <w:bottom w:val="none" w:sz="0" w:space="0" w:color="auto"/>
            <w:right w:val="none" w:sz="0" w:space="0" w:color="auto"/>
          </w:divBdr>
          <w:divsChild>
            <w:div w:id="1362321002">
              <w:marLeft w:val="0"/>
              <w:marRight w:val="0"/>
              <w:marTop w:val="0"/>
              <w:marBottom w:val="0"/>
              <w:divBdr>
                <w:top w:val="none" w:sz="0" w:space="0" w:color="auto"/>
                <w:left w:val="none" w:sz="0" w:space="0" w:color="auto"/>
                <w:bottom w:val="none" w:sz="0" w:space="0" w:color="auto"/>
                <w:right w:val="none" w:sz="0" w:space="0" w:color="auto"/>
              </w:divBdr>
              <w:divsChild>
                <w:div w:id="1871987970">
                  <w:marLeft w:val="640"/>
                  <w:marRight w:val="0"/>
                  <w:marTop w:val="0"/>
                  <w:marBottom w:val="0"/>
                  <w:divBdr>
                    <w:top w:val="none" w:sz="0" w:space="0" w:color="auto"/>
                    <w:left w:val="none" w:sz="0" w:space="0" w:color="auto"/>
                    <w:bottom w:val="none" w:sz="0" w:space="0" w:color="auto"/>
                    <w:right w:val="none" w:sz="0" w:space="0" w:color="auto"/>
                  </w:divBdr>
                </w:div>
                <w:div w:id="751194281">
                  <w:marLeft w:val="640"/>
                  <w:marRight w:val="0"/>
                  <w:marTop w:val="0"/>
                  <w:marBottom w:val="0"/>
                  <w:divBdr>
                    <w:top w:val="none" w:sz="0" w:space="0" w:color="auto"/>
                    <w:left w:val="none" w:sz="0" w:space="0" w:color="auto"/>
                    <w:bottom w:val="none" w:sz="0" w:space="0" w:color="auto"/>
                    <w:right w:val="none" w:sz="0" w:space="0" w:color="auto"/>
                  </w:divBdr>
                </w:div>
                <w:div w:id="767434240">
                  <w:marLeft w:val="640"/>
                  <w:marRight w:val="0"/>
                  <w:marTop w:val="0"/>
                  <w:marBottom w:val="0"/>
                  <w:divBdr>
                    <w:top w:val="none" w:sz="0" w:space="0" w:color="auto"/>
                    <w:left w:val="none" w:sz="0" w:space="0" w:color="auto"/>
                    <w:bottom w:val="none" w:sz="0" w:space="0" w:color="auto"/>
                    <w:right w:val="none" w:sz="0" w:space="0" w:color="auto"/>
                  </w:divBdr>
                </w:div>
                <w:div w:id="1922904216">
                  <w:marLeft w:val="640"/>
                  <w:marRight w:val="0"/>
                  <w:marTop w:val="0"/>
                  <w:marBottom w:val="0"/>
                  <w:divBdr>
                    <w:top w:val="none" w:sz="0" w:space="0" w:color="auto"/>
                    <w:left w:val="none" w:sz="0" w:space="0" w:color="auto"/>
                    <w:bottom w:val="none" w:sz="0" w:space="0" w:color="auto"/>
                    <w:right w:val="none" w:sz="0" w:space="0" w:color="auto"/>
                  </w:divBdr>
                </w:div>
                <w:div w:id="754326055">
                  <w:marLeft w:val="640"/>
                  <w:marRight w:val="0"/>
                  <w:marTop w:val="0"/>
                  <w:marBottom w:val="0"/>
                  <w:divBdr>
                    <w:top w:val="none" w:sz="0" w:space="0" w:color="auto"/>
                    <w:left w:val="none" w:sz="0" w:space="0" w:color="auto"/>
                    <w:bottom w:val="none" w:sz="0" w:space="0" w:color="auto"/>
                    <w:right w:val="none" w:sz="0" w:space="0" w:color="auto"/>
                  </w:divBdr>
                </w:div>
                <w:div w:id="68118768">
                  <w:marLeft w:val="640"/>
                  <w:marRight w:val="0"/>
                  <w:marTop w:val="0"/>
                  <w:marBottom w:val="0"/>
                  <w:divBdr>
                    <w:top w:val="none" w:sz="0" w:space="0" w:color="auto"/>
                    <w:left w:val="none" w:sz="0" w:space="0" w:color="auto"/>
                    <w:bottom w:val="none" w:sz="0" w:space="0" w:color="auto"/>
                    <w:right w:val="none" w:sz="0" w:space="0" w:color="auto"/>
                  </w:divBdr>
                </w:div>
              </w:divsChild>
            </w:div>
            <w:div w:id="1049451603">
              <w:marLeft w:val="0"/>
              <w:marRight w:val="0"/>
              <w:marTop w:val="0"/>
              <w:marBottom w:val="0"/>
              <w:divBdr>
                <w:top w:val="none" w:sz="0" w:space="0" w:color="auto"/>
                <w:left w:val="none" w:sz="0" w:space="0" w:color="auto"/>
                <w:bottom w:val="none" w:sz="0" w:space="0" w:color="auto"/>
                <w:right w:val="none" w:sz="0" w:space="0" w:color="auto"/>
              </w:divBdr>
              <w:divsChild>
                <w:div w:id="577599291">
                  <w:marLeft w:val="640"/>
                  <w:marRight w:val="0"/>
                  <w:marTop w:val="0"/>
                  <w:marBottom w:val="0"/>
                  <w:divBdr>
                    <w:top w:val="none" w:sz="0" w:space="0" w:color="auto"/>
                    <w:left w:val="none" w:sz="0" w:space="0" w:color="auto"/>
                    <w:bottom w:val="none" w:sz="0" w:space="0" w:color="auto"/>
                    <w:right w:val="none" w:sz="0" w:space="0" w:color="auto"/>
                  </w:divBdr>
                </w:div>
                <w:div w:id="394473771">
                  <w:marLeft w:val="640"/>
                  <w:marRight w:val="0"/>
                  <w:marTop w:val="0"/>
                  <w:marBottom w:val="0"/>
                  <w:divBdr>
                    <w:top w:val="none" w:sz="0" w:space="0" w:color="auto"/>
                    <w:left w:val="none" w:sz="0" w:space="0" w:color="auto"/>
                    <w:bottom w:val="none" w:sz="0" w:space="0" w:color="auto"/>
                    <w:right w:val="none" w:sz="0" w:space="0" w:color="auto"/>
                  </w:divBdr>
                </w:div>
                <w:div w:id="1141995871">
                  <w:marLeft w:val="640"/>
                  <w:marRight w:val="0"/>
                  <w:marTop w:val="0"/>
                  <w:marBottom w:val="0"/>
                  <w:divBdr>
                    <w:top w:val="none" w:sz="0" w:space="0" w:color="auto"/>
                    <w:left w:val="none" w:sz="0" w:space="0" w:color="auto"/>
                    <w:bottom w:val="none" w:sz="0" w:space="0" w:color="auto"/>
                    <w:right w:val="none" w:sz="0" w:space="0" w:color="auto"/>
                  </w:divBdr>
                </w:div>
                <w:div w:id="462118092">
                  <w:marLeft w:val="640"/>
                  <w:marRight w:val="0"/>
                  <w:marTop w:val="0"/>
                  <w:marBottom w:val="0"/>
                  <w:divBdr>
                    <w:top w:val="none" w:sz="0" w:space="0" w:color="auto"/>
                    <w:left w:val="none" w:sz="0" w:space="0" w:color="auto"/>
                    <w:bottom w:val="none" w:sz="0" w:space="0" w:color="auto"/>
                    <w:right w:val="none" w:sz="0" w:space="0" w:color="auto"/>
                  </w:divBdr>
                </w:div>
                <w:div w:id="1304387915">
                  <w:marLeft w:val="640"/>
                  <w:marRight w:val="0"/>
                  <w:marTop w:val="0"/>
                  <w:marBottom w:val="0"/>
                  <w:divBdr>
                    <w:top w:val="none" w:sz="0" w:space="0" w:color="auto"/>
                    <w:left w:val="none" w:sz="0" w:space="0" w:color="auto"/>
                    <w:bottom w:val="none" w:sz="0" w:space="0" w:color="auto"/>
                    <w:right w:val="none" w:sz="0" w:space="0" w:color="auto"/>
                  </w:divBdr>
                </w:div>
                <w:div w:id="28260830">
                  <w:marLeft w:val="640"/>
                  <w:marRight w:val="0"/>
                  <w:marTop w:val="0"/>
                  <w:marBottom w:val="0"/>
                  <w:divBdr>
                    <w:top w:val="none" w:sz="0" w:space="0" w:color="auto"/>
                    <w:left w:val="none" w:sz="0" w:space="0" w:color="auto"/>
                    <w:bottom w:val="none" w:sz="0" w:space="0" w:color="auto"/>
                    <w:right w:val="none" w:sz="0" w:space="0" w:color="auto"/>
                  </w:divBdr>
                </w:div>
              </w:divsChild>
            </w:div>
            <w:div w:id="972828246">
              <w:marLeft w:val="0"/>
              <w:marRight w:val="0"/>
              <w:marTop w:val="0"/>
              <w:marBottom w:val="0"/>
              <w:divBdr>
                <w:top w:val="none" w:sz="0" w:space="0" w:color="auto"/>
                <w:left w:val="none" w:sz="0" w:space="0" w:color="auto"/>
                <w:bottom w:val="none" w:sz="0" w:space="0" w:color="auto"/>
                <w:right w:val="none" w:sz="0" w:space="0" w:color="auto"/>
              </w:divBdr>
              <w:divsChild>
                <w:div w:id="1166213777">
                  <w:marLeft w:val="640"/>
                  <w:marRight w:val="0"/>
                  <w:marTop w:val="0"/>
                  <w:marBottom w:val="0"/>
                  <w:divBdr>
                    <w:top w:val="none" w:sz="0" w:space="0" w:color="auto"/>
                    <w:left w:val="none" w:sz="0" w:space="0" w:color="auto"/>
                    <w:bottom w:val="none" w:sz="0" w:space="0" w:color="auto"/>
                    <w:right w:val="none" w:sz="0" w:space="0" w:color="auto"/>
                  </w:divBdr>
                </w:div>
                <w:div w:id="865144305">
                  <w:marLeft w:val="640"/>
                  <w:marRight w:val="0"/>
                  <w:marTop w:val="0"/>
                  <w:marBottom w:val="0"/>
                  <w:divBdr>
                    <w:top w:val="none" w:sz="0" w:space="0" w:color="auto"/>
                    <w:left w:val="none" w:sz="0" w:space="0" w:color="auto"/>
                    <w:bottom w:val="none" w:sz="0" w:space="0" w:color="auto"/>
                    <w:right w:val="none" w:sz="0" w:space="0" w:color="auto"/>
                  </w:divBdr>
                </w:div>
                <w:div w:id="771626746">
                  <w:marLeft w:val="640"/>
                  <w:marRight w:val="0"/>
                  <w:marTop w:val="0"/>
                  <w:marBottom w:val="0"/>
                  <w:divBdr>
                    <w:top w:val="none" w:sz="0" w:space="0" w:color="auto"/>
                    <w:left w:val="none" w:sz="0" w:space="0" w:color="auto"/>
                    <w:bottom w:val="none" w:sz="0" w:space="0" w:color="auto"/>
                    <w:right w:val="none" w:sz="0" w:space="0" w:color="auto"/>
                  </w:divBdr>
                </w:div>
                <w:div w:id="1095327286">
                  <w:marLeft w:val="640"/>
                  <w:marRight w:val="0"/>
                  <w:marTop w:val="0"/>
                  <w:marBottom w:val="0"/>
                  <w:divBdr>
                    <w:top w:val="none" w:sz="0" w:space="0" w:color="auto"/>
                    <w:left w:val="none" w:sz="0" w:space="0" w:color="auto"/>
                    <w:bottom w:val="none" w:sz="0" w:space="0" w:color="auto"/>
                    <w:right w:val="none" w:sz="0" w:space="0" w:color="auto"/>
                  </w:divBdr>
                </w:div>
                <w:div w:id="711418961">
                  <w:marLeft w:val="640"/>
                  <w:marRight w:val="0"/>
                  <w:marTop w:val="0"/>
                  <w:marBottom w:val="0"/>
                  <w:divBdr>
                    <w:top w:val="none" w:sz="0" w:space="0" w:color="auto"/>
                    <w:left w:val="none" w:sz="0" w:space="0" w:color="auto"/>
                    <w:bottom w:val="none" w:sz="0" w:space="0" w:color="auto"/>
                    <w:right w:val="none" w:sz="0" w:space="0" w:color="auto"/>
                  </w:divBdr>
                </w:div>
                <w:div w:id="326129761">
                  <w:marLeft w:val="640"/>
                  <w:marRight w:val="0"/>
                  <w:marTop w:val="0"/>
                  <w:marBottom w:val="0"/>
                  <w:divBdr>
                    <w:top w:val="none" w:sz="0" w:space="0" w:color="auto"/>
                    <w:left w:val="none" w:sz="0" w:space="0" w:color="auto"/>
                    <w:bottom w:val="none" w:sz="0" w:space="0" w:color="auto"/>
                    <w:right w:val="none" w:sz="0" w:space="0" w:color="auto"/>
                  </w:divBdr>
                </w:div>
              </w:divsChild>
            </w:div>
            <w:div w:id="914585804">
              <w:marLeft w:val="0"/>
              <w:marRight w:val="0"/>
              <w:marTop w:val="0"/>
              <w:marBottom w:val="0"/>
              <w:divBdr>
                <w:top w:val="none" w:sz="0" w:space="0" w:color="auto"/>
                <w:left w:val="none" w:sz="0" w:space="0" w:color="auto"/>
                <w:bottom w:val="none" w:sz="0" w:space="0" w:color="auto"/>
                <w:right w:val="none" w:sz="0" w:space="0" w:color="auto"/>
              </w:divBdr>
              <w:divsChild>
                <w:div w:id="1021708647">
                  <w:marLeft w:val="640"/>
                  <w:marRight w:val="0"/>
                  <w:marTop w:val="0"/>
                  <w:marBottom w:val="0"/>
                  <w:divBdr>
                    <w:top w:val="none" w:sz="0" w:space="0" w:color="auto"/>
                    <w:left w:val="none" w:sz="0" w:space="0" w:color="auto"/>
                    <w:bottom w:val="none" w:sz="0" w:space="0" w:color="auto"/>
                    <w:right w:val="none" w:sz="0" w:space="0" w:color="auto"/>
                  </w:divBdr>
                </w:div>
                <w:div w:id="782771553">
                  <w:marLeft w:val="640"/>
                  <w:marRight w:val="0"/>
                  <w:marTop w:val="0"/>
                  <w:marBottom w:val="0"/>
                  <w:divBdr>
                    <w:top w:val="none" w:sz="0" w:space="0" w:color="auto"/>
                    <w:left w:val="none" w:sz="0" w:space="0" w:color="auto"/>
                    <w:bottom w:val="none" w:sz="0" w:space="0" w:color="auto"/>
                    <w:right w:val="none" w:sz="0" w:space="0" w:color="auto"/>
                  </w:divBdr>
                </w:div>
                <w:div w:id="1065956996">
                  <w:marLeft w:val="640"/>
                  <w:marRight w:val="0"/>
                  <w:marTop w:val="0"/>
                  <w:marBottom w:val="0"/>
                  <w:divBdr>
                    <w:top w:val="none" w:sz="0" w:space="0" w:color="auto"/>
                    <w:left w:val="none" w:sz="0" w:space="0" w:color="auto"/>
                    <w:bottom w:val="none" w:sz="0" w:space="0" w:color="auto"/>
                    <w:right w:val="none" w:sz="0" w:space="0" w:color="auto"/>
                  </w:divBdr>
                </w:div>
                <w:div w:id="965699264">
                  <w:marLeft w:val="640"/>
                  <w:marRight w:val="0"/>
                  <w:marTop w:val="0"/>
                  <w:marBottom w:val="0"/>
                  <w:divBdr>
                    <w:top w:val="none" w:sz="0" w:space="0" w:color="auto"/>
                    <w:left w:val="none" w:sz="0" w:space="0" w:color="auto"/>
                    <w:bottom w:val="none" w:sz="0" w:space="0" w:color="auto"/>
                    <w:right w:val="none" w:sz="0" w:space="0" w:color="auto"/>
                  </w:divBdr>
                </w:div>
                <w:div w:id="2046103971">
                  <w:marLeft w:val="640"/>
                  <w:marRight w:val="0"/>
                  <w:marTop w:val="0"/>
                  <w:marBottom w:val="0"/>
                  <w:divBdr>
                    <w:top w:val="none" w:sz="0" w:space="0" w:color="auto"/>
                    <w:left w:val="none" w:sz="0" w:space="0" w:color="auto"/>
                    <w:bottom w:val="none" w:sz="0" w:space="0" w:color="auto"/>
                    <w:right w:val="none" w:sz="0" w:space="0" w:color="auto"/>
                  </w:divBdr>
                </w:div>
                <w:div w:id="135336524">
                  <w:marLeft w:val="640"/>
                  <w:marRight w:val="0"/>
                  <w:marTop w:val="0"/>
                  <w:marBottom w:val="0"/>
                  <w:divBdr>
                    <w:top w:val="none" w:sz="0" w:space="0" w:color="auto"/>
                    <w:left w:val="none" w:sz="0" w:space="0" w:color="auto"/>
                    <w:bottom w:val="none" w:sz="0" w:space="0" w:color="auto"/>
                    <w:right w:val="none" w:sz="0" w:space="0" w:color="auto"/>
                  </w:divBdr>
                </w:div>
                <w:div w:id="102505799">
                  <w:marLeft w:val="640"/>
                  <w:marRight w:val="0"/>
                  <w:marTop w:val="0"/>
                  <w:marBottom w:val="0"/>
                  <w:divBdr>
                    <w:top w:val="none" w:sz="0" w:space="0" w:color="auto"/>
                    <w:left w:val="none" w:sz="0" w:space="0" w:color="auto"/>
                    <w:bottom w:val="none" w:sz="0" w:space="0" w:color="auto"/>
                    <w:right w:val="none" w:sz="0" w:space="0" w:color="auto"/>
                  </w:divBdr>
                </w:div>
              </w:divsChild>
            </w:div>
            <w:div w:id="781648359">
              <w:marLeft w:val="0"/>
              <w:marRight w:val="0"/>
              <w:marTop w:val="0"/>
              <w:marBottom w:val="0"/>
              <w:divBdr>
                <w:top w:val="none" w:sz="0" w:space="0" w:color="auto"/>
                <w:left w:val="none" w:sz="0" w:space="0" w:color="auto"/>
                <w:bottom w:val="none" w:sz="0" w:space="0" w:color="auto"/>
                <w:right w:val="none" w:sz="0" w:space="0" w:color="auto"/>
              </w:divBdr>
              <w:divsChild>
                <w:div w:id="1348403548">
                  <w:marLeft w:val="640"/>
                  <w:marRight w:val="0"/>
                  <w:marTop w:val="0"/>
                  <w:marBottom w:val="0"/>
                  <w:divBdr>
                    <w:top w:val="none" w:sz="0" w:space="0" w:color="auto"/>
                    <w:left w:val="none" w:sz="0" w:space="0" w:color="auto"/>
                    <w:bottom w:val="none" w:sz="0" w:space="0" w:color="auto"/>
                    <w:right w:val="none" w:sz="0" w:space="0" w:color="auto"/>
                  </w:divBdr>
                </w:div>
                <w:div w:id="212041237">
                  <w:marLeft w:val="640"/>
                  <w:marRight w:val="0"/>
                  <w:marTop w:val="0"/>
                  <w:marBottom w:val="0"/>
                  <w:divBdr>
                    <w:top w:val="none" w:sz="0" w:space="0" w:color="auto"/>
                    <w:left w:val="none" w:sz="0" w:space="0" w:color="auto"/>
                    <w:bottom w:val="none" w:sz="0" w:space="0" w:color="auto"/>
                    <w:right w:val="none" w:sz="0" w:space="0" w:color="auto"/>
                  </w:divBdr>
                </w:div>
                <w:div w:id="1617177994">
                  <w:marLeft w:val="640"/>
                  <w:marRight w:val="0"/>
                  <w:marTop w:val="0"/>
                  <w:marBottom w:val="0"/>
                  <w:divBdr>
                    <w:top w:val="none" w:sz="0" w:space="0" w:color="auto"/>
                    <w:left w:val="none" w:sz="0" w:space="0" w:color="auto"/>
                    <w:bottom w:val="none" w:sz="0" w:space="0" w:color="auto"/>
                    <w:right w:val="none" w:sz="0" w:space="0" w:color="auto"/>
                  </w:divBdr>
                </w:div>
                <w:div w:id="1273435895">
                  <w:marLeft w:val="640"/>
                  <w:marRight w:val="0"/>
                  <w:marTop w:val="0"/>
                  <w:marBottom w:val="0"/>
                  <w:divBdr>
                    <w:top w:val="none" w:sz="0" w:space="0" w:color="auto"/>
                    <w:left w:val="none" w:sz="0" w:space="0" w:color="auto"/>
                    <w:bottom w:val="none" w:sz="0" w:space="0" w:color="auto"/>
                    <w:right w:val="none" w:sz="0" w:space="0" w:color="auto"/>
                  </w:divBdr>
                </w:div>
                <w:div w:id="478766012">
                  <w:marLeft w:val="640"/>
                  <w:marRight w:val="0"/>
                  <w:marTop w:val="0"/>
                  <w:marBottom w:val="0"/>
                  <w:divBdr>
                    <w:top w:val="none" w:sz="0" w:space="0" w:color="auto"/>
                    <w:left w:val="none" w:sz="0" w:space="0" w:color="auto"/>
                    <w:bottom w:val="none" w:sz="0" w:space="0" w:color="auto"/>
                    <w:right w:val="none" w:sz="0" w:space="0" w:color="auto"/>
                  </w:divBdr>
                </w:div>
                <w:div w:id="2120566175">
                  <w:marLeft w:val="640"/>
                  <w:marRight w:val="0"/>
                  <w:marTop w:val="0"/>
                  <w:marBottom w:val="0"/>
                  <w:divBdr>
                    <w:top w:val="none" w:sz="0" w:space="0" w:color="auto"/>
                    <w:left w:val="none" w:sz="0" w:space="0" w:color="auto"/>
                    <w:bottom w:val="none" w:sz="0" w:space="0" w:color="auto"/>
                    <w:right w:val="none" w:sz="0" w:space="0" w:color="auto"/>
                  </w:divBdr>
                </w:div>
                <w:div w:id="886181365">
                  <w:marLeft w:val="640"/>
                  <w:marRight w:val="0"/>
                  <w:marTop w:val="0"/>
                  <w:marBottom w:val="0"/>
                  <w:divBdr>
                    <w:top w:val="none" w:sz="0" w:space="0" w:color="auto"/>
                    <w:left w:val="none" w:sz="0" w:space="0" w:color="auto"/>
                    <w:bottom w:val="none" w:sz="0" w:space="0" w:color="auto"/>
                    <w:right w:val="none" w:sz="0" w:space="0" w:color="auto"/>
                  </w:divBdr>
                </w:div>
                <w:div w:id="1388839669">
                  <w:marLeft w:val="640"/>
                  <w:marRight w:val="0"/>
                  <w:marTop w:val="0"/>
                  <w:marBottom w:val="0"/>
                  <w:divBdr>
                    <w:top w:val="none" w:sz="0" w:space="0" w:color="auto"/>
                    <w:left w:val="none" w:sz="0" w:space="0" w:color="auto"/>
                    <w:bottom w:val="none" w:sz="0" w:space="0" w:color="auto"/>
                    <w:right w:val="none" w:sz="0" w:space="0" w:color="auto"/>
                  </w:divBdr>
                </w:div>
              </w:divsChild>
            </w:div>
            <w:div w:id="64299153">
              <w:marLeft w:val="0"/>
              <w:marRight w:val="0"/>
              <w:marTop w:val="0"/>
              <w:marBottom w:val="0"/>
              <w:divBdr>
                <w:top w:val="none" w:sz="0" w:space="0" w:color="auto"/>
                <w:left w:val="none" w:sz="0" w:space="0" w:color="auto"/>
                <w:bottom w:val="none" w:sz="0" w:space="0" w:color="auto"/>
                <w:right w:val="none" w:sz="0" w:space="0" w:color="auto"/>
              </w:divBdr>
              <w:divsChild>
                <w:div w:id="2020040521">
                  <w:marLeft w:val="640"/>
                  <w:marRight w:val="0"/>
                  <w:marTop w:val="0"/>
                  <w:marBottom w:val="0"/>
                  <w:divBdr>
                    <w:top w:val="none" w:sz="0" w:space="0" w:color="auto"/>
                    <w:left w:val="none" w:sz="0" w:space="0" w:color="auto"/>
                    <w:bottom w:val="none" w:sz="0" w:space="0" w:color="auto"/>
                    <w:right w:val="none" w:sz="0" w:space="0" w:color="auto"/>
                  </w:divBdr>
                </w:div>
                <w:div w:id="877207160">
                  <w:marLeft w:val="640"/>
                  <w:marRight w:val="0"/>
                  <w:marTop w:val="0"/>
                  <w:marBottom w:val="0"/>
                  <w:divBdr>
                    <w:top w:val="none" w:sz="0" w:space="0" w:color="auto"/>
                    <w:left w:val="none" w:sz="0" w:space="0" w:color="auto"/>
                    <w:bottom w:val="none" w:sz="0" w:space="0" w:color="auto"/>
                    <w:right w:val="none" w:sz="0" w:space="0" w:color="auto"/>
                  </w:divBdr>
                </w:div>
                <w:div w:id="986055900">
                  <w:marLeft w:val="640"/>
                  <w:marRight w:val="0"/>
                  <w:marTop w:val="0"/>
                  <w:marBottom w:val="0"/>
                  <w:divBdr>
                    <w:top w:val="none" w:sz="0" w:space="0" w:color="auto"/>
                    <w:left w:val="none" w:sz="0" w:space="0" w:color="auto"/>
                    <w:bottom w:val="none" w:sz="0" w:space="0" w:color="auto"/>
                    <w:right w:val="none" w:sz="0" w:space="0" w:color="auto"/>
                  </w:divBdr>
                </w:div>
                <w:div w:id="1014843613">
                  <w:marLeft w:val="640"/>
                  <w:marRight w:val="0"/>
                  <w:marTop w:val="0"/>
                  <w:marBottom w:val="0"/>
                  <w:divBdr>
                    <w:top w:val="none" w:sz="0" w:space="0" w:color="auto"/>
                    <w:left w:val="none" w:sz="0" w:space="0" w:color="auto"/>
                    <w:bottom w:val="none" w:sz="0" w:space="0" w:color="auto"/>
                    <w:right w:val="none" w:sz="0" w:space="0" w:color="auto"/>
                  </w:divBdr>
                </w:div>
                <w:div w:id="649287953">
                  <w:marLeft w:val="640"/>
                  <w:marRight w:val="0"/>
                  <w:marTop w:val="0"/>
                  <w:marBottom w:val="0"/>
                  <w:divBdr>
                    <w:top w:val="none" w:sz="0" w:space="0" w:color="auto"/>
                    <w:left w:val="none" w:sz="0" w:space="0" w:color="auto"/>
                    <w:bottom w:val="none" w:sz="0" w:space="0" w:color="auto"/>
                    <w:right w:val="none" w:sz="0" w:space="0" w:color="auto"/>
                  </w:divBdr>
                </w:div>
                <w:div w:id="1489010383">
                  <w:marLeft w:val="640"/>
                  <w:marRight w:val="0"/>
                  <w:marTop w:val="0"/>
                  <w:marBottom w:val="0"/>
                  <w:divBdr>
                    <w:top w:val="none" w:sz="0" w:space="0" w:color="auto"/>
                    <w:left w:val="none" w:sz="0" w:space="0" w:color="auto"/>
                    <w:bottom w:val="none" w:sz="0" w:space="0" w:color="auto"/>
                    <w:right w:val="none" w:sz="0" w:space="0" w:color="auto"/>
                  </w:divBdr>
                </w:div>
                <w:div w:id="1680739098">
                  <w:marLeft w:val="640"/>
                  <w:marRight w:val="0"/>
                  <w:marTop w:val="0"/>
                  <w:marBottom w:val="0"/>
                  <w:divBdr>
                    <w:top w:val="none" w:sz="0" w:space="0" w:color="auto"/>
                    <w:left w:val="none" w:sz="0" w:space="0" w:color="auto"/>
                    <w:bottom w:val="none" w:sz="0" w:space="0" w:color="auto"/>
                    <w:right w:val="none" w:sz="0" w:space="0" w:color="auto"/>
                  </w:divBdr>
                </w:div>
                <w:div w:id="80682334">
                  <w:marLeft w:val="640"/>
                  <w:marRight w:val="0"/>
                  <w:marTop w:val="0"/>
                  <w:marBottom w:val="0"/>
                  <w:divBdr>
                    <w:top w:val="none" w:sz="0" w:space="0" w:color="auto"/>
                    <w:left w:val="none" w:sz="0" w:space="0" w:color="auto"/>
                    <w:bottom w:val="none" w:sz="0" w:space="0" w:color="auto"/>
                    <w:right w:val="none" w:sz="0" w:space="0" w:color="auto"/>
                  </w:divBdr>
                </w:div>
              </w:divsChild>
            </w:div>
            <w:div w:id="886575775">
              <w:marLeft w:val="0"/>
              <w:marRight w:val="0"/>
              <w:marTop w:val="0"/>
              <w:marBottom w:val="0"/>
              <w:divBdr>
                <w:top w:val="none" w:sz="0" w:space="0" w:color="auto"/>
                <w:left w:val="none" w:sz="0" w:space="0" w:color="auto"/>
                <w:bottom w:val="none" w:sz="0" w:space="0" w:color="auto"/>
                <w:right w:val="none" w:sz="0" w:space="0" w:color="auto"/>
              </w:divBdr>
              <w:divsChild>
                <w:div w:id="774642230">
                  <w:marLeft w:val="640"/>
                  <w:marRight w:val="0"/>
                  <w:marTop w:val="0"/>
                  <w:marBottom w:val="0"/>
                  <w:divBdr>
                    <w:top w:val="none" w:sz="0" w:space="0" w:color="auto"/>
                    <w:left w:val="none" w:sz="0" w:space="0" w:color="auto"/>
                    <w:bottom w:val="none" w:sz="0" w:space="0" w:color="auto"/>
                    <w:right w:val="none" w:sz="0" w:space="0" w:color="auto"/>
                  </w:divBdr>
                </w:div>
                <w:div w:id="199972296">
                  <w:marLeft w:val="640"/>
                  <w:marRight w:val="0"/>
                  <w:marTop w:val="0"/>
                  <w:marBottom w:val="0"/>
                  <w:divBdr>
                    <w:top w:val="none" w:sz="0" w:space="0" w:color="auto"/>
                    <w:left w:val="none" w:sz="0" w:space="0" w:color="auto"/>
                    <w:bottom w:val="none" w:sz="0" w:space="0" w:color="auto"/>
                    <w:right w:val="none" w:sz="0" w:space="0" w:color="auto"/>
                  </w:divBdr>
                </w:div>
                <w:div w:id="2045977410">
                  <w:marLeft w:val="640"/>
                  <w:marRight w:val="0"/>
                  <w:marTop w:val="0"/>
                  <w:marBottom w:val="0"/>
                  <w:divBdr>
                    <w:top w:val="none" w:sz="0" w:space="0" w:color="auto"/>
                    <w:left w:val="none" w:sz="0" w:space="0" w:color="auto"/>
                    <w:bottom w:val="none" w:sz="0" w:space="0" w:color="auto"/>
                    <w:right w:val="none" w:sz="0" w:space="0" w:color="auto"/>
                  </w:divBdr>
                </w:div>
                <w:div w:id="206643398">
                  <w:marLeft w:val="640"/>
                  <w:marRight w:val="0"/>
                  <w:marTop w:val="0"/>
                  <w:marBottom w:val="0"/>
                  <w:divBdr>
                    <w:top w:val="none" w:sz="0" w:space="0" w:color="auto"/>
                    <w:left w:val="none" w:sz="0" w:space="0" w:color="auto"/>
                    <w:bottom w:val="none" w:sz="0" w:space="0" w:color="auto"/>
                    <w:right w:val="none" w:sz="0" w:space="0" w:color="auto"/>
                  </w:divBdr>
                </w:div>
                <w:div w:id="1516117084">
                  <w:marLeft w:val="640"/>
                  <w:marRight w:val="0"/>
                  <w:marTop w:val="0"/>
                  <w:marBottom w:val="0"/>
                  <w:divBdr>
                    <w:top w:val="none" w:sz="0" w:space="0" w:color="auto"/>
                    <w:left w:val="none" w:sz="0" w:space="0" w:color="auto"/>
                    <w:bottom w:val="none" w:sz="0" w:space="0" w:color="auto"/>
                    <w:right w:val="none" w:sz="0" w:space="0" w:color="auto"/>
                  </w:divBdr>
                </w:div>
                <w:div w:id="258757140">
                  <w:marLeft w:val="640"/>
                  <w:marRight w:val="0"/>
                  <w:marTop w:val="0"/>
                  <w:marBottom w:val="0"/>
                  <w:divBdr>
                    <w:top w:val="none" w:sz="0" w:space="0" w:color="auto"/>
                    <w:left w:val="none" w:sz="0" w:space="0" w:color="auto"/>
                    <w:bottom w:val="none" w:sz="0" w:space="0" w:color="auto"/>
                    <w:right w:val="none" w:sz="0" w:space="0" w:color="auto"/>
                  </w:divBdr>
                </w:div>
                <w:div w:id="117720407">
                  <w:marLeft w:val="640"/>
                  <w:marRight w:val="0"/>
                  <w:marTop w:val="0"/>
                  <w:marBottom w:val="0"/>
                  <w:divBdr>
                    <w:top w:val="none" w:sz="0" w:space="0" w:color="auto"/>
                    <w:left w:val="none" w:sz="0" w:space="0" w:color="auto"/>
                    <w:bottom w:val="none" w:sz="0" w:space="0" w:color="auto"/>
                    <w:right w:val="none" w:sz="0" w:space="0" w:color="auto"/>
                  </w:divBdr>
                </w:div>
                <w:div w:id="502740500">
                  <w:marLeft w:val="640"/>
                  <w:marRight w:val="0"/>
                  <w:marTop w:val="0"/>
                  <w:marBottom w:val="0"/>
                  <w:divBdr>
                    <w:top w:val="none" w:sz="0" w:space="0" w:color="auto"/>
                    <w:left w:val="none" w:sz="0" w:space="0" w:color="auto"/>
                    <w:bottom w:val="none" w:sz="0" w:space="0" w:color="auto"/>
                    <w:right w:val="none" w:sz="0" w:space="0" w:color="auto"/>
                  </w:divBdr>
                </w:div>
              </w:divsChild>
            </w:div>
            <w:div w:id="620306285">
              <w:marLeft w:val="0"/>
              <w:marRight w:val="0"/>
              <w:marTop w:val="0"/>
              <w:marBottom w:val="0"/>
              <w:divBdr>
                <w:top w:val="none" w:sz="0" w:space="0" w:color="auto"/>
                <w:left w:val="none" w:sz="0" w:space="0" w:color="auto"/>
                <w:bottom w:val="none" w:sz="0" w:space="0" w:color="auto"/>
                <w:right w:val="none" w:sz="0" w:space="0" w:color="auto"/>
              </w:divBdr>
              <w:divsChild>
                <w:div w:id="974721222">
                  <w:marLeft w:val="640"/>
                  <w:marRight w:val="0"/>
                  <w:marTop w:val="0"/>
                  <w:marBottom w:val="0"/>
                  <w:divBdr>
                    <w:top w:val="none" w:sz="0" w:space="0" w:color="auto"/>
                    <w:left w:val="none" w:sz="0" w:space="0" w:color="auto"/>
                    <w:bottom w:val="none" w:sz="0" w:space="0" w:color="auto"/>
                    <w:right w:val="none" w:sz="0" w:space="0" w:color="auto"/>
                  </w:divBdr>
                </w:div>
                <w:div w:id="1996957268">
                  <w:marLeft w:val="640"/>
                  <w:marRight w:val="0"/>
                  <w:marTop w:val="0"/>
                  <w:marBottom w:val="0"/>
                  <w:divBdr>
                    <w:top w:val="none" w:sz="0" w:space="0" w:color="auto"/>
                    <w:left w:val="none" w:sz="0" w:space="0" w:color="auto"/>
                    <w:bottom w:val="none" w:sz="0" w:space="0" w:color="auto"/>
                    <w:right w:val="none" w:sz="0" w:space="0" w:color="auto"/>
                  </w:divBdr>
                </w:div>
                <w:div w:id="1228423291">
                  <w:marLeft w:val="640"/>
                  <w:marRight w:val="0"/>
                  <w:marTop w:val="0"/>
                  <w:marBottom w:val="0"/>
                  <w:divBdr>
                    <w:top w:val="none" w:sz="0" w:space="0" w:color="auto"/>
                    <w:left w:val="none" w:sz="0" w:space="0" w:color="auto"/>
                    <w:bottom w:val="none" w:sz="0" w:space="0" w:color="auto"/>
                    <w:right w:val="none" w:sz="0" w:space="0" w:color="auto"/>
                  </w:divBdr>
                </w:div>
                <w:div w:id="942152941">
                  <w:marLeft w:val="640"/>
                  <w:marRight w:val="0"/>
                  <w:marTop w:val="0"/>
                  <w:marBottom w:val="0"/>
                  <w:divBdr>
                    <w:top w:val="none" w:sz="0" w:space="0" w:color="auto"/>
                    <w:left w:val="none" w:sz="0" w:space="0" w:color="auto"/>
                    <w:bottom w:val="none" w:sz="0" w:space="0" w:color="auto"/>
                    <w:right w:val="none" w:sz="0" w:space="0" w:color="auto"/>
                  </w:divBdr>
                </w:div>
                <w:div w:id="231434113">
                  <w:marLeft w:val="640"/>
                  <w:marRight w:val="0"/>
                  <w:marTop w:val="0"/>
                  <w:marBottom w:val="0"/>
                  <w:divBdr>
                    <w:top w:val="none" w:sz="0" w:space="0" w:color="auto"/>
                    <w:left w:val="none" w:sz="0" w:space="0" w:color="auto"/>
                    <w:bottom w:val="none" w:sz="0" w:space="0" w:color="auto"/>
                    <w:right w:val="none" w:sz="0" w:space="0" w:color="auto"/>
                  </w:divBdr>
                </w:div>
                <w:div w:id="1407337846">
                  <w:marLeft w:val="640"/>
                  <w:marRight w:val="0"/>
                  <w:marTop w:val="0"/>
                  <w:marBottom w:val="0"/>
                  <w:divBdr>
                    <w:top w:val="none" w:sz="0" w:space="0" w:color="auto"/>
                    <w:left w:val="none" w:sz="0" w:space="0" w:color="auto"/>
                    <w:bottom w:val="none" w:sz="0" w:space="0" w:color="auto"/>
                    <w:right w:val="none" w:sz="0" w:space="0" w:color="auto"/>
                  </w:divBdr>
                </w:div>
                <w:div w:id="294876081">
                  <w:marLeft w:val="640"/>
                  <w:marRight w:val="0"/>
                  <w:marTop w:val="0"/>
                  <w:marBottom w:val="0"/>
                  <w:divBdr>
                    <w:top w:val="none" w:sz="0" w:space="0" w:color="auto"/>
                    <w:left w:val="none" w:sz="0" w:space="0" w:color="auto"/>
                    <w:bottom w:val="none" w:sz="0" w:space="0" w:color="auto"/>
                    <w:right w:val="none" w:sz="0" w:space="0" w:color="auto"/>
                  </w:divBdr>
                </w:div>
                <w:div w:id="1171336844">
                  <w:marLeft w:val="640"/>
                  <w:marRight w:val="0"/>
                  <w:marTop w:val="0"/>
                  <w:marBottom w:val="0"/>
                  <w:divBdr>
                    <w:top w:val="none" w:sz="0" w:space="0" w:color="auto"/>
                    <w:left w:val="none" w:sz="0" w:space="0" w:color="auto"/>
                    <w:bottom w:val="none" w:sz="0" w:space="0" w:color="auto"/>
                    <w:right w:val="none" w:sz="0" w:space="0" w:color="auto"/>
                  </w:divBdr>
                </w:div>
              </w:divsChild>
            </w:div>
            <w:div w:id="2107534650">
              <w:marLeft w:val="0"/>
              <w:marRight w:val="0"/>
              <w:marTop w:val="0"/>
              <w:marBottom w:val="0"/>
              <w:divBdr>
                <w:top w:val="none" w:sz="0" w:space="0" w:color="auto"/>
                <w:left w:val="none" w:sz="0" w:space="0" w:color="auto"/>
                <w:bottom w:val="none" w:sz="0" w:space="0" w:color="auto"/>
                <w:right w:val="none" w:sz="0" w:space="0" w:color="auto"/>
              </w:divBdr>
              <w:divsChild>
                <w:div w:id="1090085533">
                  <w:marLeft w:val="640"/>
                  <w:marRight w:val="0"/>
                  <w:marTop w:val="0"/>
                  <w:marBottom w:val="0"/>
                  <w:divBdr>
                    <w:top w:val="none" w:sz="0" w:space="0" w:color="auto"/>
                    <w:left w:val="none" w:sz="0" w:space="0" w:color="auto"/>
                    <w:bottom w:val="none" w:sz="0" w:space="0" w:color="auto"/>
                    <w:right w:val="none" w:sz="0" w:space="0" w:color="auto"/>
                  </w:divBdr>
                </w:div>
                <w:div w:id="652102065">
                  <w:marLeft w:val="640"/>
                  <w:marRight w:val="0"/>
                  <w:marTop w:val="0"/>
                  <w:marBottom w:val="0"/>
                  <w:divBdr>
                    <w:top w:val="none" w:sz="0" w:space="0" w:color="auto"/>
                    <w:left w:val="none" w:sz="0" w:space="0" w:color="auto"/>
                    <w:bottom w:val="none" w:sz="0" w:space="0" w:color="auto"/>
                    <w:right w:val="none" w:sz="0" w:space="0" w:color="auto"/>
                  </w:divBdr>
                </w:div>
                <w:div w:id="1586986694">
                  <w:marLeft w:val="640"/>
                  <w:marRight w:val="0"/>
                  <w:marTop w:val="0"/>
                  <w:marBottom w:val="0"/>
                  <w:divBdr>
                    <w:top w:val="none" w:sz="0" w:space="0" w:color="auto"/>
                    <w:left w:val="none" w:sz="0" w:space="0" w:color="auto"/>
                    <w:bottom w:val="none" w:sz="0" w:space="0" w:color="auto"/>
                    <w:right w:val="none" w:sz="0" w:space="0" w:color="auto"/>
                  </w:divBdr>
                </w:div>
                <w:div w:id="1946496822">
                  <w:marLeft w:val="640"/>
                  <w:marRight w:val="0"/>
                  <w:marTop w:val="0"/>
                  <w:marBottom w:val="0"/>
                  <w:divBdr>
                    <w:top w:val="none" w:sz="0" w:space="0" w:color="auto"/>
                    <w:left w:val="none" w:sz="0" w:space="0" w:color="auto"/>
                    <w:bottom w:val="none" w:sz="0" w:space="0" w:color="auto"/>
                    <w:right w:val="none" w:sz="0" w:space="0" w:color="auto"/>
                  </w:divBdr>
                </w:div>
                <w:div w:id="846360643">
                  <w:marLeft w:val="640"/>
                  <w:marRight w:val="0"/>
                  <w:marTop w:val="0"/>
                  <w:marBottom w:val="0"/>
                  <w:divBdr>
                    <w:top w:val="none" w:sz="0" w:space="0" w:color="auto"/>
                    <w:left w:val="none" w:sz="0" w:space="0" w:color="auto"/>
                    <w:bottom w:val="none" w:sz="0" w:space="0" w:color="auto"/>
                    <w:right w:val="none" w:sz="0" w:space="0" w:color="auto"/>
                  </w:divBdr>
                </w:div>
                <w:div w:id="1705057575">
                  <w:marLeft w:val="640"/>
                  <w:marRight w:val="0"/>
                  <w:marTop w:val="0"/>
                  <w:marBottom w:val="0"/>
                  <w:divBdr>
                    <w:top w:val="none" w:sz="0" w:space="0" w:color="auto"/>
                    <w:left w:val="none" w:sz="0" w:space="0" w:color="auto"/>
                    <w:bottom w:val="none" w:sz="0" w:space="0" w:color="auto"/>
                    <w:right w:val="none" w:sz="0" w:space="0" w:color="auto"/>
                  </w:divBdr>
                </w:div>
                <w:div w:id="1984381740">
                  <w:marLeft w:val="640"/>
                  <w:marRight w:val="0"/>
                  <w:marTop w:val="0"/>
                  <w:marBottom w:val="0"/>
                  <w:divBdr>
                    <w:top w:val="none" w:sz="0" w:space="0" w:color="auto"/>
                    <w:left w:val="none" w:sz="0" w:space="0" w:color="auto"/>
                    <w:bottom w:val="none" w:sz="0" w:space="0" w:color="auto"/>
                    <w:right w:val="none" w:sz="0" w:space="0" w:color="auto"/>
                  </w:divBdr>
                </w:div>
                <w:div w:id="859660523">
                  <w:marLeft w:val="640"/>
                  <w:marRight w:val="0"/>
                  <w:marTop w:val="0"/>
                  <w:marBottom w:val="0"/>
                  <w:divBdr>
                    <w:top w:val="none" w:sz="0" w:space="0" w:color="auto"/>
                    <w:left w:val="none" w:sz="0" w:space="0" w:color="auto"/>
                    <w:bottom w:val="none" w:sz="0" w:space="0" w:color="auto"/>
                    <w:right w:val="none" w:sz="0" w:space="0" w:color="auto"/>
                  </w:divBdr>
                </w:div>
              </w:divsChild>
            </w:div>
            <w:div w:id="1838381162">
              <w:marLeft w:val="0"/>
              <w:marRight w:val="0"/>
              <w:marTop w:val="0"/>
              <w:marBottom w:val="0"/>
              <w:divBdr>
                <w:top w:val="none" w:sz="0" w:space="0" w:color="auto"/>
                <w:left w:val="none" w:sz="0" w:space="0" w:color="auto"/>
                <w:bottom w:val="none" w:sz="0" w:space="0" w:color="auto"/>
                <w:right w:val="none" w:sz="0" w:space="0" w:color="auto"/>
              </w:divBdr>
              <w:divsChild>
                <w:div w:id="189488682">
                  <w:marLeft w:val="640"/>
                  <w:marRight w:val="0"/>
                  <w:marTop w:val="0"/>
                  <w:marBottom w:val="0"/>
                  <w:divBdr>
                    <w:top w:val="none" w:sz="0" w:space="0" w:color="auto"/>
                    <w:left w:val="none" w:sz="0" w:space="0" w:color="auto"/>
                    <w:bottom w:val="none" w:sz="0" w:space="0" w:color="auto"/>
                    <w:right w:val="none" w:sz="0" w:space="0" w:color="auto"/>
                  </w:divBdr>
                </w:div>
                <w:div w:id="357778687">
                  <w:marLeft w:val="640"/>
                  <w:marRight w:val="0"/>
                  <w:marTop w:val="0"/>
                  <w:marBottom w:val="0"/>
                  <w:divBdr>
                    <w:top w:val="none" w:sz="0" w:space="0" w:color="auto"/>
                    <w:left w:val="none" w:sz="0" w:space="0" w:color="auto"/>
                    <w:bottom w:val="none" w:sz="0" w:space="0" w:color="auto"/>
                    <w:right w:val="none" w:sz="0" w:space="0" w:color="auto"/>
                  </w:divBdr>
                </w:div>
                <w:div w:id="1808937055">
                  <w:marLeft w:val="640"/>
                  <w:marRight w:val="0"/>
                  <w:marTop w:val="0"/>
                  <w:marBottom w:val="0"/>
                  <w:divBdr>
                    <w:top w:val="none" w:sz="0" w:space="0" w:color="auto"/>
                    <w:left w:val="none" w:sz="0" w:space="0" w:color="auto"/>
                    <w:bottom w:val="none" w:sz="0" w:space="0" w:color="auto"/>
                    <w:right w:val="none" w:sz="0" w:space="0" w:color="auto"/>
                  </w:divBdr>
                </w:div>
                <w:div w:id="867183447">
                  <w:marLeft w:val="640"/>
                  <w:marRight w:val="0"/>
                  <w:marTop w:val="0"/>
                  <w:marBottom w:val="0"/>
                  <w:divBdr>
                    <w:top w:val="none" w:sz="0" w:space="0" w:color="auto"/>
                    <w:left w:val="none" w:sz="0" w:space="0" w:color="auto"/>
                    <w:bottom w:val="none" w:sz="0" w:space="0" w:color="auto"/>
                    <w:right w:val="none" w:sz="0" w:space="0" w:color="auto"/>
                  </w:divBdr>
                </w:div>
                <w:div w:id="544949402">
                  <w:marLeft w:val="640"/>
                  <w:marRight w:val="0"/>
                  <w:marTop w:val="0"/>
                  <w:marBottom w:val="0"/>
                  <w:divBdr>
                    <w:top w:val="none" w:sz="0" w:space="0" w:color="auto"/>
                    <w:left w:val="none" w:sz="0" w:space="0" w:color="auto"/>
                    <w:bottom w:val="none" w:sz="0" w:space="0" w:color="auto"/>
                    <w:right w:val="none" w:sz="0" w:space="0" w:color="auto"/>
                  </w:divBdr>
                </w:div>
                <w:div w:id="413088313">
                  <w:marLeft w:val="640"/>
                  <w:marRight w:val="0"/>
                  <w:marTop w:val="0"/>
                  <w:marBottom w:val="0"/>
                  <w:divBdr>
                    <w:top w:val="none" w:sz="0" w:space="0" w:color="auto"/>
                    <w:left w:val="none" w:sz="0" w:space="0" w:color="auto"/>
                    <w:bottom w:val="none" w:sz="0" w:space="0" w:color="auto"/>
                    <w:right w:val="none" w:sz="0" w:space="0" w:color="auto"/>
                  </w:divBdr>
                </w:div>
                <w:div w:id="510532659">
                  <w:marLeft w:val="640"/>
                  <w:marRight w:val="0"/>
                  <w:marTop w:val="0"/>
                  <w:marBottom w:val="0"/>
                  <w:divBdr>
                    <w:top w:val="none" w:sz="0" w:space="0" w:color="auto"/>
                    <w:left w:val="none" w:sz="0" w:space="0" w:color="auto"/>
                    <w:bottom w:val="none" w:sz="0" w:space="0" w:color="auto"/>
                    <w:right w:val="none" w:sz="0" w:space="0" w:color="auto"/>
                  </w:divBdr>
                </w:div>
                <w:div w:id="1783839882">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474956590">
          <w:marLeft w:val="640"/>
          <w:marRight w:val="0"/>
          <w:marTop w:val="0"/>
          <w:marBottom w:val="0"/>
          <w:divBdr>
            <w:top w:val="none" w:sz="0" w:space="0" w:color="auto"/>
            <w:left w:val="none" w:sz="0" w:space="0" w:color="auto"/>
            <w:bottom w:val="none" w:sz="0" w:space="0" w:color="auto"/>
            <w:right w:val="none" w:sz="0" w:space="0" w:color="auto"/>
          </w:divBdr>
        </w:div>
      </w:divsChild>
    </w:div>
    <w:div w:id="417100827">
      <w:bodyDiv w:val="1"/>
      <w:marLeft w:val="0"/>
      <w:marRight w:val="0"/>
      <w:marTop w:val="0"/>
      <w:marBottom w:val="0"/>
      <w:divBdr>
        <w:top w:val="none" w:sz="0" w:space="0" w:color="auto"/>
        <w:left w:val="none" w:sz="0" w:space="0" w:color="auto"/>
        <w:bottom w:val="none" w:sz="0" w:space="0" w:color="auto"/>
        <w:right w:val="none" w:sz="0" w:space="0" w:color="auto"/>
      </w:divBdr>
      <w:divsChild>
        <w:div w:id="1398825830">
          <w:marLeft w:val="640"/>
          <w:marRight w:val="0"/>
          <w:marTop w:val="0"/>
          <w:marBottom w:val="0"/>
          <w:divBdr>
            <w:top w:val="none" w:sz="0" w:space="0" w:color="auto"/>
            <w:left w:val="none" w:sz="0" w:space="0" w:color="auto"/>
            <w:bottom w:val="none" w:sz="0" w:space="0" w:color="auto"/>
            <w:right w:val="none" w:sz="0" w:space="0" w:color="auto"/>
          </w:divBdr>
        </w:div>
        <w:div w:id="1833643461">
          <w:marLeft w:val="640"/>
          <w:marRight w:val="0"/>
          <w:marTop w:val="0"/>
          <w:marBottom w:val="0"/>
          <w:divBdr>
            <w:top w:val="none" w:sz="0" w:space="0" w:color="auto"/>
            <w:left w:val="none" w:sz="0" w:space="0" w:color="auto"/>
            <w:bottom w:val="none" w:sz="0" w:space="0" w:color="auto"/>
            <w:right w:val="none" w:sz="0" w:space="0" w:color="auto"/>
          </w:divBdr>
        </w:div>
        <w:div w:id="1659378417">
          <w:marLeft w:val="640"/>
          <w:marRight w:val="0"/>
          <w:marTop w:val="0"/>
          <w:marBottom w:val="0"/>
          <w:divBdr>
            <w:top w:val="none" w:sz="0" w:space="0" w:color="auto"/>
            <w:left w:val="none" w:sz="0" w:space="0" w:color="auto"/>
            <w:bottom w:val="none" w:sz="0" w:space="0" w:color="auto"/>
            <w:right w:val="none" w:sz="0" w:space="0" w:color="auto"/>
          </w:divBdr>
        </w:div>
      </w:divsChild>
    </w:div>
    <w:div w:id="478496959">
      <w:bodyDiv w:val="1"/>
      <w:marLeft w:val="0"/>
      <w:marRight w:val="0"/>
      <w:marTop w:val="0"/>
      <w:marBottom w:val="0"/>
      <w:divBdr>
        <w:top w:val="none" w:sz="0" w:space="0" w:color="auto"/>
        <w:left w:val="none" w:sz="0" w:space="0" w:color="auto"/>
        <w:bottom w:val="none" w:sz="0" w:space="0" w:color="auto"/>
        <w:right w:val="none" w:sz="0" w:space="0" w:color="auto"/>
      </w:divBdr>
      <w:divsChild>
        <w:div w:id="995065455">
          <w:marLeft w:val="640"/>
          <w:marRight w:val="0"/>
          <w:marTop w:val="0"/>
          <w:marBottom w:val="0"/>
          <w:divBdr>
            <w:top w:val="none" w:sz="0" w:space="0" w:color="auto"/>
            <w:left w:val="none" w:sz="0" w:space="0" w:color="auto"/>
            <w:bottom w:val="none" w:sz="0" w:space="0" w:color="auto"/>
            <w:right w:val="none" w:sz="0" w:space="0" w:color="auto"/>
          </w:divBdr>
        </w:div>
        <w:div w:id="178588915">
          <w:marLeft w:val="640"/>
          <w:marRight w:val="0"/>
          <w:marTop w:val="0"/>
          <w:marBottom w:val="0"/>
          <w:divBdr>
            <w:top w:val="none" w:sz="0" w:space="0" w:color="auto"/>
            <w:left w:val="none" w:sz="0" w:space="0" w:color="auto"/>
            <w:bottom w:val="none" w:sz="0" w:space="0" w:color="auto"/>
            <w:right w:val="none" w:sz="0" w:space="0" w:color="auto"/>
          </w:divBdr>
        </w:div>
        <w:div w:id="1502887943">
          <w:marLeft w:val="640"/>
          <w:marRight w:val="0"/>
          <w:marTop w:val="0"/>
          <w:marBottom w:val="0"/>
          <w:divBdr>
            <w:top w:val="none" w:sz="0" w:space="0" w:color="auto"/>
            <w:left w:val="none" w:sz="0" w:space="0" w:color="auto"/>
            <w:bottom w:val="none" w:sz="0" w:space="0" w:color="auto"/>
            <w:right w:val="none" w:sz="0" w:space="0" w:color="auto"/>
          </w:divBdr>
        </w:div>
        <w:div w:id="1624340766">
          <w:marLeft w:val="640"/>
          <w:marRight w:val="0"/>
          <w:marTop w:val="0"/>
          <w:marBottom w:val="0"/>
          <w:divBdr>
            <w:top w:val="none" w:sz="0" w:space="0" w:color="auto"/>
            <w:left w:val="none" w:sz="0" w:space="0" w:color="auto"/>
            <w:bottom w:val="none" w:sz="0" w:space="0" w:color="auto"/>
            <w:right w:val="none" w:sz="0" w:space="0" w:color="auto"/>
          </w:divBdr>
        </w:div>
      </w:divsChild>
    </w:div>
    <w:div w:id="753167550">
      <w:bodyDiv w:val="1"/>
      <w:marLeft w:val="0"/>
      <w:marRight w:val="0"/>
      <w:marTop w:val="0"/>
      <w:marBottom w:val="0"/>
      <w:divBdr>
        <w:top w:val="none" w:sz="0" w:space="0" w:color="auto"/>
        <w:left w:val="none" w:sz="0" w:space="0" w:color="auto"/>
        <w:bottom w:val="none" w:sz="0" w:space="0" w:color="auto"/>
        <w:right w:val="none" w:sz="0" w:space="0" w:color="auto"/>
      </w:divBdr>
      <w:divsChild>
        <w:div w:id="1486775376">
          <w:marLeft w:val="640"/>
          <w:marRight w:val="0"/>
          <w:marTop w:val="0"/>
          <w:marBottom w:val="0"/>
          <w:divBdr>
            <w:top w:val="none" w:sz="0" w:space="0" w:color="auto"/>
            <w:left w:val="none" w:sz="0" w:space="0" w:color="auto"/>
            <w:bottom w:val="none" w:sz="0" w:space="0" w:color="auto"/>
            <w:right w:val="none" w:sz="0" w:space="0" w:color="auto"/>
          </w:divBdr>
        </w:div>
        <w:div w:id="1804343154">
          <w:marLeft w:val="640"/>
          <w:marRight w:val="0"/>
          <w:marTop w:val="0"/>
          <w:marBottom w:val="0"/>
          <w:divBdr>
            <w:top w:val="none" w:sz="0" w:space="0" w:color="auto"/>
            <w:left w:val="none" w:sz="0" w:space="0" w:color="auto"/>
            <w:bottom w:val="none" w:sz="0" w:space="0" w:color="auto"/>
            <w:right w:val="none" w:sz="0" w:space="0" w:color="auto"/>
          </w:divBdr>
        </w:div>
        <w:div w:id="242835350">
          <w:marLeft w:val="640"/>
          <w:marRight w:val="0"/>
          <w:marTop w:val="0"/>
          <w:marBottom w:val="0"/>
          <w:divBdr>
            <w:top w:val="none" w:sz="0" w:space="0" w:color="auto"/>
            <w:left w:val="none" w:sz="0" w:space="0" w:color="auto"/>
            <w:bottom w:val="none" w:sz="0" w:space="0" w:color="auto"/>
            <w:right w:val="none" w:sz="0" w:space="0" w:color="auto"/>
          </w:divBdr>
        </w:div>
      </w:divsChild>
    </w:div>
    <w:div w:id="909147099">
      <w:bodyDiv w:val="1"/>
      <w:marLeft w:val="0"/>
      <w:marRight w:val="0"/>
      <w:marTop w:val="0"/>
      <w:marBottom w:val="0"/>
      <w:divBdr>
        <w:top w:val="none" w:sz="0" w:space="0" w:color="auto"/>
        <w:left w:val="none" w:sz="0" w:space="0" w:color="auto"/>
        <w:bottom w:val="none" w:sz="0" w:space="0" w:color="auto"/>
        <w:right w:val="none" w:sz="0" w:space="0" w:color="auto"/>
      </w:divBdr>
      <w:divsChild>
        <w:div w:id="2021420613">
          <w:marLeft w:val="640"/>
          <w:marRight w:val="0"/>
          <w:marTop w:val="0"/>
          <w:marBottom w:val="0"/>
          <w:divBdr>
            <w:top w:val="none" w:sz="0" w:space="0" w:color="auto"/>
            <w:left w:val="none" w:sz="0" w:space="0" w:color="auto"/>
            <w:bottom w:val="none" w:sz="0" w:space="0" w:color="auto"/>
            <w:right w:val="none" w:sz="0" w:space="0" w:color="auto"/>
          </w:divBdr>
        </w:div>
        <w:div w:id="131869877">
          <w:marLeft w:val="640"/>
          <w:marRight w:val="0"/>
          <w:marTop w:val="0"/>
          <w:marBottom w:val="0"/>
          <w:divBdr>
            <w:top w:val="none" w:sz="0" w:space="0" w:color="auto"/>
            <w:left w:val="none" w:sz="0" w:space="0" w:color="auto"/>
            <w:bottom w:val="none" w:sz="0" w:space="0" w:color="auto"/>
            <w:right w:val="none" w:sz="0" w:space="0" w:color="auto"/>
          </w:divBdr>
        </w:div>
        <w:div w:id="927350556">
          <w:marLeft w:val="640"/>
          <w:marRight w:val="0"/>
          <w:marTop w:val="0"/>
          <w:marBottom w:val="0"/>
          <w:divBdr>
            <w:top w:val="none" w:sz="0" w:space="0" w:color="auto"/>
            <w:left w:val="none" w:sz="0" w:space="0" w:color="auto"/>
            <w:bottom w:val="none" w:sz="0" w:space="0" w:color="auto"/>
            <w:right w:val="none" w:sz="0" w:space="0" w:color="auto"/>
          </w:divBdr>
        </w:div>
      </w:divsChild>
    </w:div>
    <w:div w:id="996345603">
      <w:bodyDiv w:val="1"/>
      <w:marLeft w:val="0"/>
      <w:marRight w:val="0"/>
      <w:marTop w:val="0"/>
      <w:marBottom w:val="0"/>
      <w:divBdr>
        <w:top w:val="none" w:sz="0" w:space="0" w:color="auto"/>
        <w:left w:val="none" w:sz="0" w:space="0" w:color="auto"/>
        <w:bottom w:val="none" w:sz="0" w:space="0" w:color="auto"/>
        <w:right w:val="none" w:sz="0" w:space="0" w:color="auto"/>
      </w:divBdr>
      <w:divsChild>
        <w:div w:id="435028266">
          <w:marLeft w:val="640"/>
          <w:marRight w:val="0"/>
          <w:marTop w:val="0"/>
          <w:marBottom w:val="0"/>
          <w:divBdr>
            <w:top w:val="none" w:sz="0" w:space="0" w:color="auto"/>
            <w:left w:val="none" w:sz="0" w:space="0" w:color="auto"/>
            <w:bottom w:val="none" w:sz="0" w:space="0" w:color="auto"/>
            <w:right w:val="none" w:sz="0" w:space="0" w:color="auto"/>
          </w:divBdr>
        </w:div>
        <w:div w:id="785272581">
          <w:marLeft w:val="640"/>
          <w:marRight w:val="0"/>
          <w:marTop w:val="0"/>
          <w:marBottom w:val="0"/>
          <w:divBdr>
            <w:top w:val="none" w:sz="0" w:space="0" w:color="auto"/>
            <w:left w:val="none" w:sz="0" w:space="0" w:color="auto"/>
            <w:bottom w:val="none" w:sz="0" w:space="0" w:color="auto"/>
            <w:right w:val="none" w:sz="0" w:space="0" w:color="auto"/>
          </w:divBdr>
        </w:div>
        <w:div w:id="610094429">
          <w:marLeft w:val="640"/>
          <w:marRight w:val="0"/>
          <w:marTop w:val="0"/>
          <w:marBottom w:val="0"/>
          <w:divBdr>
            <w:top w:val="none" w:sz="0" w:space="0" w:color="auto"/>
            <w:left w:val="none" w:sz="0" w:space="0" w:color="auto"/>
            <w:bottom w:val="none" w:sz="0" w:space="0" w:color="auto"/>
            <w:right w:val="none" w:sz="0" w:space="0" w:color="auto"/>
          </w:divBdr>
        </w:div>
        <w:div w:id="192966993">
          <w:marLeft w:val="640"/>
          <w:marRight w:val="0"/>
          <w:marTop w:val="0"/>
          <w:marBottom w:val="0"/>
          <w:divBdr>
            <w:top w:val="none" w:sz="0" w:space="0" w:color="auto"/>
            <w:left w:val="none" w:sz="0" w:space="0" w:color="auto"/>
            <w:bottom w:val="none" w:sz="0" w:space="0" w:color="auto"/>
            <w:right w:val="none" w:sz="0" w:space="0" w:color="auto"/>
          </w:divBdr>
        </w:div>
        <w:div w:id="1669089897">
          <w:marLeft w:val="640"/>
          <w:marRight w:val="0"/>
          <w:marTop w:val="0"/>
          <w:marBottom w:val="0"/>
          <w:divBdr>
            <w:top w:val="none" w:sz="0" w:space="0" w:color="auto"/>
            <w:left w:val="none" w:sz="0" w:space="0" w:color="auto"/>
            <w:bottom w:val="none" w:sz="0" w:space="0" w:color="auto"/>
            <w:right w:val="none" w:sz="0" w:space="0" w:color="auto"/>
          </w:divBdr>
        </w:div>
      </w:divsChild>
    </w:div>
    <w:div w:id="1460535345">
      <w:bodyDiv w:val="1"/>
      <w:marLeft w:val="0"/>
      <w:marRight w:val="0"/>
      <w:marTop w:val="0"/>
      <w:marBottom w:val="0"/>
      <w:divBdr>
        <w:top w:val="none" w:sz="0" w:space="0" w:color="auto"/>
        <w:left w:val="none" w:sz="0" w:space="0" w:color="auto"/>
        <w:bottom w:val="none" w:sz="0" w:space="0" w:color="auto"/>
        <w:right w:val="none" w:sz="0" w:space="0" w:color="auto"/>
      </w:divBdr>
      <w:divsChild>
        <w:div w:id="1902789467">
          <w:marLeft w:val="640"/>
          <w:marRight w:val="0"/>
          <w:marTop w:val="0"/>
          <w:marBottom w:val="0"/>
          <w:divBdr>
            <w:top w:val="none" w:sz="0" w:space="0" w:color="auto"/>
            <w:left w:val="none" w:sz="0" w:space="0" w:color="auto"/>
            <w:bottom w:val="none" w:sz="0" w:space="0" w:color="auto"/>
            <w:right w:val="none" w:sz="0" w:space="0" w:color="auto"/>
          </w:divBdr>
        </w:div>
        <w:div w:id="311646156">
          <w:marLeft w:val="640"/>
          <w:marRight w:val="0"/>
          <w:marTop w:val="0"/>
          <w:marBottom w:val="0"/>
          <w:divBdr>
            <w:top w:val="none" w:sz="0" w:space="0" w:color="auto"/>
            <w:left w:val="none" w:sz="0" w:space="0" w:color="auto"/>
            <w:bottom w:val="none" w:sz="0" w:space="0" w:color="auto"/>
            <w:right w:val="none" w:sz="0" w:space="0" w:color="auto"/>
          </w:divBdr>
        </w:div>
        <w:div w:id="1425346633">
          <w:marLeft w:val="640"/>
          <w:marRight w:val="0"/>
          <w:marTop w:val="0"/>
          <w:marBottom w:val="0"/>
          <w:divBdr>
            <w:top w:val="none" w:sz="0" w:space="0" w:color="auto"/>
            <w:left w:val="none" w:sz="0" w:space="0" w:color="auto"/>
            <w:bottom w:val="none" w:sz="0" w:space="0" w:color="auto"/>
            <w:right w:val="none" w:sz="0" w:space="0" w:color="auto"/>
          </w:divBdr>
        </w:div>
      </w:divsChild>
    </w:div>
    <w:div w:id="1527913438">
      <w:bodyDiv w:val="1"/>
      <w:marLeft w:val="0"/>
      <w:marRight w:val="0"/>
      <w:marTop w:val="0"/>
      <w:marBottom w:val="0"/>
      <w:divBdr>
        <w:top w:val="none" w:sz="0" w:space="0" w:color="auto"/>
        <w:left w:val="none" w:sz="0" w:space="0" w:color="auto"/>
        <w:bottom w:val="none" w:sz="0" w:space="0" w:color="auto"/>
        <w:right w:val="none" w:sz="0" w:space="0" w:color="auto"/>
      </w:divBdr>
      <w:divsChild>
        <w:div w:id="959729924">
          <w:marLeft w:val="640"/>
          <w:marRight w:val="0"/>
          <w:marTop w:val="0"/>
          <w:marBottom w:val="0"/>
          <w:divBdr>
            <w:top w:val="none" w:sz="0" w:space="0" w:color="auto"/>
            <w:left w:val="none" w:sz="0" w:space="0" w:color="auto"/>
            <w:bottom w:val="none" w:sz="0" w:space="0" w:color="auto"/>
            <w:right w:val="none" w:sz="0" w:space="0" w:color="auto"/>
          </w:divBdr>
        </w:div>
        <w:div w:id="2074958855">
          <w:marLeft w:val="640"/>
          <w:marRight w:val="0"/>
          <w:marTop w:val="0"/>
          <w:marBottom w:val="0"/>
          <w:divBdr>
            <w:top w:val="none" w:sz="0" w:space="0" w:color="auto"/>
            <w:left w:val="none" w:sz="0" w:space="0" w:color="auto"/>
            <w:bottom w:val="none" w:sz="0" w:space="0" w:color="auto"/>
            <w:right w:val="none" w:sz="0" w:space="0" w:color="auto"/>
          </w:divBdr>
        </w:div>
        <w:div w:id="1438869780">
          <w:marLeft w:val="640"/>
          <w:marRight w:val="0"/>
          <w:marTop w:val="0"/>
          <w:marBottom w:val="0"/>
          <w:divBdr>
            <w:top w:val="none" w:sz="0" w:space="0" w:color="auto"/>
            <w:left w:val="none" w:sz="0" w:space="0" w:color="auto"/>
            <w:bottom w:val="none" w:sz="0" w:space="0" w:color="auto"/>
            <w:right w:val="none" w:sz="0" w:space="0" w:color="auto"/>
          </w:divBdr>
        </w:div>
        <w:div w:id="625431975">
          <w:marLeft w:val="640"/>
          <w:marRight w:val="0"/>
          <w:marTop w:val="0"/>
          <w:marBottom w:val="0"/>
          <w:divBdr>
            <w:top w:val="none" w:sz="0" w:space="0" w:color="auto"/>
            <w:left w:val="none" w:sz="0" w:space="0" w:color="auto"/>
            <w:bottom w:val="none" w:sz="0" w:space="0" w:color="auto"/>
            <w:right w:val="none" w:sz="0" w:space="0" w:color="auto"/>
          </w:divBdr>
        </w:div>
        <w:div w:id="1995331763">
          <w:marLeft w:val="640"/>
          <w:marRight w:val="0"/>
          <w:marTop w:val="0"/>
          <w:marBottom w:val="0"/>
          <w:divBdr>
            <w:top w:val="none" w:sz="0" w:space="0" w:color="auto"/>
            <w:left w:val="none" w:sz="0" w:space="0" w:color="auto"/>
            <w:bottom w:val="none" w:sz="0" w:space="0" w:color="auto"/>
            <w:right w:val="none" w:sz="0" w:space="0" w:color="auto"/>
          </w:divBdr>
        </w:div>
      </w:divsChild>
    </w:div>
    <w:div w:id="2064715608">
      <w:bodyDiv w:val="1"/>
      <w:marLeft w:val="0"/>
      <w:marRight w:val="0"/>
      <w:marTop w:val="0"/>
      <w:marBottom w:val="0"/>
      <w:divBdr>
        <w:top w:val="none" w:sz="0" w:space="0" w:color="auto"/>
        <w:left w:val="none" w:sz="0" w:space="0" w:color="auto"/>
        <w:bottom w:val="none" w:sz="0" w:space="0" w:color="auto"/>
        <w:right w:val="none" w:sz="0" w:space="0" w:color="auto"/>
      </w:divBdr>
      <w:divsChild>
        <w:div w:id="870992295">
          <w:marLeft w:val="640"/>
          <w:marRight w:val="0"/>
          <w:marTop w:val="0"/>
          <w:marBottom w:val="0"/>
          <w:divBdr>
            <w:top w:val="none" w:sz="0" w:space="0" w:color="auto"/>
            <w:left w:val="none" w:sz="0" w:space="0" w:color="auto"/>
            <w:bottom w:val="none" w:sz="0" w:space="0" w:color="auto"/>
            <w:right w:val="none" w:sz="0" w:space="0" w:color="auto"/>
          </w:divBdr>
        </w:div>
        <w:div w:id="579557543">
          <w:marLeft w:val="640"/>
          <w:marRight w:val="0"/>
          <w:marTop w:val="0"/>
          <w:marBottom w:val="0"/>
          <w:divBdr>
            <w:top w:val="none" w:sz="0" w:space="0" w:color="auto"/>
            <w:left w:val="none" w:sz="0" w:space="0" w:color="auto"/>
            <w:bottom w:val="none" w:sz="0" w:space="0" w:color="auto"/>
            <w:right w:val="none" w:sz="0" w:space="0" w:color="auto"/>
          </w:divBdr>
        </w:div>
        <w:div w:id="687102511">
          <w:marLeft w:val="640"/>
          <w:marRight w:val="0"/>
          <w:marTop w:val="0"/>
          <w:marBottom w:val="0"/>
          <w:divBdr>
            <w:top w:val="none" w:sz="0" w:space="0" w:color="auto"/>
            <w:left w:val="none" w:sz="0" w:space="0" w:color="auto"/>
            <w:bottom w:val="none" w:sz="0" w:space="0" w:color="auto"/>
            <w:right w:val="none" w:sz="0" w:space="0" w:color="auto"/>
          </w:divBdr>
        </w:div>
        <w:div w:id="1880169815">
          <w:marLeft w:val="640"/>
          <w:marRight w:val="0"/>
          <w:marTop w:val="0"/>
          <w:marBottom w:val="0"/>
          <w:divBdr>
            <w:top w:val="none" w:sz="0" w:space="0" w:color="auto"/>
            <w:left w:val="none" w:sz="0" w:space="0" w:color="auto"/>
            <w:bottom w:val="none" w:sz="0" w:space="0" w:color="auto"/>
            <w:right w:val="none" w:sz="0" w:space="0" w:color="auto"/>
          </w:divBdr>
        </w:div>
        <w:div w:id="578104480">
          <w:marLeft w:val="640"/>
          <w:marRight w:val="0"/>
          <w:marTop w:val="0"/>
          <w:marBottom w:val="0"/>
          <w:divBdr>
            <w:top w:val="none" w:sz="0" w:space="0" w:color="auto"/>
            <w:left w:val="none" w:sz="0" w:space="0" w:color="auto"/>
            <w:bottom w:val="none" w:sz="0" w:space="0" w:color="auto"/>
            <w:right w:val="none" w:sz="0" w:space="0" w:color="auto"/>
          </w:divBdr>
        </w:div>
      </w:divsChild>
    </w:div>
    <w:div w:id="2143647362">
      <w:bodyDiv w:val="1"/>
      <w:marLeft w:val="0"/>
      <w:marRight w:val="0"/>
      <w:marTop w:val="0"/>
      <w:marBottom w:val="0"/>
      <w:divBdr>
        <w:top w:val="none" w:sz="0" w:space="0" w:color="auto"/>
        <w:left w:val="none" w:sz="0" w:space="0" w:color="auto"/>
        <w:bottom w:val="none" w:sz="0" w:space="0" w:color="auto"/>
        <w:right w:val="none" w:sz="0" w:space="0" w:color="auto"/>
      </w:divBdr>
      <w:divsChild>
        <w:div w:id="1284072695">
          <w:marLeft w:val="640"/>
          <w:marRight w:val="0"/>
          <w:marTop w:val="0"/>
          <w:marBottom w:val="0"/>
          <w:divBdr>
            <w:top w:val="none" w:sz="0" w:space="0" w:color="auto"/>
            <w:left w:val="none" w:sz="0" w:space="0" w:color="auto"/>
            <w:bottom w:val="none" w:sz="0" w:space="0" w:color="auto"/>
            <w:right w:val="none" w:sz="0" w:space="0" w:color="auto"/>
          </w:divBdr>
        </w:div>
        <w:div w:id="1651059040">
          <w:marLeft w:val="640"/>
          <w:marRight w:val="0"/>
          <w:marTop w:val="0"/>
          <w:marBottom w:val="0"/>
          <w:divBdr>
            <w:top w:val="none" w:sz="0" w:space="0" w:color="auto"/>
            <w:left w:val="none" w:sz="0" w:space="0" w:color="auto"/>
            <w:bottom w:val="none" w:sz="0" w:space="0" w:color="auto"/>
            <w:right w:val="none" w:sz="0" w:space="0" w:color="auto"/>
          </w:divBdr>
        </w:div>
        <w:div w:id="324823292">
          <w:marLeft w:val="640"/>
          <w:marRight w:val="0"/>
          <w:marTop w:val="0"/>
          <w:marBottom w:val="0"/>
          <w:divBdr>
            <w:top w:val="none" w:sz="0" w:space="0" w:color="auto"/>
            <w:left w:val="none" w:sz="0" w:space="0" w:color="auto"/>
            <w:bottom w:val="none" w:sz="0" w:space="0" w:color="auto"/>
            <w:right w:val="none" w:sz="0" w:space="0" w:color="auto"/>
          </w:divBdr>
        </w:div>
        <w:div w:id="1908296078">
          <w:marLeft w:val="640"/>
          <w:marRight w:val="0"/>
          <w:marTop w:val="0"/>
          <w:marBottom w:val="0"/>
          <w:divBdr>
            <w:top w:val="none" w:sz="0" w:space="0" w:color="auto"/>
            <w:left w:val="none" w:sz="0" w:space="0" w:color="auto"/>
            <w:bottom w:val="none" w:sz="0" w:space="0" w:color="auto"/>
            <w:right w:val="none" w:sz="0" w:space="0" w:color="auto"/>
          </w:divBdr>
        </w:div>
        <w:div w:id="1515151792">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gshare.com/articles/dataset/Data_from_An_Investigation_of_Machine_Learning_Methods_in_Delta-radiomics_Feature_Analysis/9943334"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hyperlink" Target="https://figshare.com/articles/dataset/Data_from_An_Investigation_of_Machine_Learning_Methods_in_Delta-radiomics_Feature_Analysis/9943334"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4E9FCA7-DD49-4066-BEAD-CE6F7315998E}"/>
      </w:docPartPr>
      <w:docPartBody>
        <w:p w:rsidR="00FA1E97" w:rsidRDefault="00666983">
          <w:r w:rsidRPr="009461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983"/>
    <w:rsid w:val="00076DA7"/>
    <w:rsid w:val="000B64F8"/>
    <w:rsid w:val="00153D7F"/>
    <w:rsid w:val="001C69F0"/>
    <w:rsid w:val="001D6941"/>
    <w:rsid w:val="002070AE"/>
    <w:rsid w:val="0022624E"/>
    <w:rsid w:val="00273EBC"/>
    <w:rsid w:val="002A7E26"/>
    <w:rsid w:val="00381B72"/>
    <w:rsid w:val="003C27FB"/>
    <w:rsid w:val="003D5053"/>
    <w:rsid w:val="0041218A"/>
    <w:rsid w:val="004353C3"/>
    <w:rsid w:val="00523D94"/>
    <w:rsid w:val="00591677"/>
    <w:rsid w:val="005C59CA"/>
    <w:rsid w:val="00666983"/>
    <w:rsid w:val="00685F93"/>
    <w:rsid w:val="006B67DF"/>
    <w:rsid w:val="00716A54"/>
    <w:rsid w:val="00736862"/>
    <w:rsid w:val="007D7D5F"/>
    <w:rsid w:val="008614C8"/>
    <w:rsid w:val="008803A0"/>
    <w:rsid w:val="0088751F"/>
    <w:rsid w:val="0090146C"/>
    <w:rsid w:val="00965A21"/>
    <w:rsid w:val="009A278E"/>
    <w:rsid w:val="00A71C79"/>
    <w:rsid w:val="00A90E17"/>
    <w:rsid w:val="00A912B8"/>
    <w:rsid w:val="00A935E9"/>
    <w:rsid w:val="00B51079"/>
    <w:rsid w:val="00B531AE"/>
    <w:rsid w:val="00B67964"/>
    <w:rsid w:val="00BE2FA8"/>
    <w:rsid w:val="00D700B9"/>
    <w:rsid w:val="00DE7159"/>
    <w:rsid w:val="00E8528C"/>
    <w:rsid w:val="00F17C4F"/>
    <w:rsid w:val="00F45CAE"/>
    <w:rsid w:val="00FA1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6698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A75F7A6D-18C9-4974-9184-6C9E9D236F5F}">
  <we:reference id="wa104382081" version="1.55.1.0" store="en-US" storeType="OMEX"/>
  <we:alternateReferences>
    <we:reference id="wa104382081" version="1.55.1.0" store="WA104382081" storeType="OMEX"/>
  </we:alternateReferences>
  <we:properties>
    <we:property name="MENDELEY_CITATIONS" value="[{&quot;citationID&quot;:&quot;MENDELEY_CITATION_c4c5bee5-4209-466b-b749-86548482ff17&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&quot;,&quot;citationItems&quot;:[{&quot;id&quot;:&quot;147dac7c-8ce1-313f-97f6-eb9afa6425e2&quot;,&quot;itemData&quot;:{&quot;type&quot;:&quot;webpage&quot;,&quot;id&quot;:&quot;147dac7c-8ce1-313f-97f6-eb9afa6425e2&quot;,&quot;title&quot;:&quot;DICOM&quot;,&quot;accessed&quot;:{&quot;date-parts&quot;:[[2024,2,16]]},&quot;URL&quot;:&quot;https://www.dicomstandard.org/&quot;,&quot;container-title-short&quot;:&quot;&quot;},&quot;isTemporary&quot;:false}]},{&quot;citationID&quot;:&quot;MENDELEY_CITATION_1dee0e55-60a5-4bee-9662-d69232aebae8&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&quot;,&quot;citationItems&quot;:[{&quot;id&quot;:&quot;83645b06-0f83-310b-922c-a030bdc0346e&quot;,&quot;itemData&quot;:{&quot;type&quot;:&quot;article-journal&quot;,&quot;id&quot;:&quot;83645b06-0f83-310b-922c-a030bdc0346e&quot;,&quot;title&quot;:&quot;An open source toolkit for medical imaging de-identification&quot;,&quot;author&quot;:[{&quot;family&quot;:&quot;González&quot;,&quot;given&quot;:&quot;David Rodríguez&quot;,&quot;parse-names&quot;:false,&quot;dropping-particle&quot;:&quot;&quot;,&quot;non-dropping-particle&quot;:&quot;&quot;},{&quot;family&quot;:&quot;Carpenter&quot;,&quot;given&quot;:&quot;Trevor&quot;,&quot;parse-names&quot;:false,&quot;dropping-particle&quot;:&quot;&quot;,&quot;non-dropping-particle&quot;:&quot;&quot;},{&quot;family&quot;:&quot;Hemert&quot;,&quot;given&quot;:&quot;Jano I.&quot;,&quot;parse-names&quot;:false,&quot;dropping-particle&quot;:&quot;&quot;,&quot;non-dropping-particle&quot;:&quot;Van&quot;},{&quot;family&quot;:&quot;Wardlaw&quot;,&quot;given&quot;:&quot;Joanna&quot;,&quot;parse-names&quot;:false,&quot;dropping-particle&quot;:&quot;&quot;,&quot;non-dropping-particle&quot;:&quot;&quot;}],&quot;container-title&quot;:&quot;European Radiology&quot;,&quot;accessed&quot;:{&quot;date-parts&quot;:[[2024,2,16]]},&quot;DOI&quot;:&quot;10.1007/S00330-010-1745-3/METRICS&quot;,&quot;ISSN&quot;:&quot;09387994&quot;,&quot;PMID&quot;:&quot;20204640&quot;,&quot;URL&quot;:&quot;https://link.springer.com/article/10.1007/s00330-010-1745-3&quot;,&quot;issued&quot;:{&quot;date-parts&quot;:[[2010,8,4]]},&quot;page&quot;:&quot;1896-1904&quot;,&quot;abstract&quot;:&quot;Objective: Medical imaging acquired for clinical purposes can have several legitimate secondary uses in research projects and teaching libraries. No commonly accepted solution for anonymising these images exists because the amount of personal data that should be preserved varies case by case. Our objective is to provide a flexible mechanism for anonymising Digital Imaging and Communications in Medicine (DICOM) data that meets the requirements for deployment in multicentre trials. Methods: We reviewed our current de-identification practices and defined the relevant use cases to extract the requirements for the deidentification process. We then used these requirements in the design and implementation of the toolkit. Finally, we tested the toolkit taking as a reference those requirements, including a multicentre deployment. Results: The toolkit successfully anonymised DICOM data from various sources. Furthermore, it was shown that it could forward anonymous data to remote destinations, remove burned-in annotations, and add tracking information to the header. The toolkit also implements the DICOM standard confidentiality mechanism. Conclusion: A DICOM de-identification toolkit that facilitates the enforcement of privacy policies was developed. It is highly extensible, provides the necessary flexibility to account for different de-identification requirements and has a low adoption barrier for new users. © European Society of Radiology 2010.&quot;,&quot;publisher&quot;:&quot;Springer&quot;,&quot;issue&quot;:&quot;8&quot;,&quot;volume&quot;:&quot;20&quot;,&quot;container-title-short&quot;:&quot;Eur Radiol&quot;},&quot;isTemporary&quot;:false}]},{&quot;citationID&quot;:&quot;MENDELEY_CITATION_1fb1e031-17cf-40fb-ad5a-f5445fc59ab5&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&quot;,&quot;citationItems&quot;:[{&quot;id&quot;:&quot;c2228c94-b718-3866-a789-f2232e673177&quot;,&quot;itemData&quot;:{&quot;type&quot;:&quot;webpage&quot;,&quot;id&quot;:&quot;c2228c94-b718-3866-a789-f2232e673177&quot;,&quot;title&quot;:&quot;About MIM Software | MIM Software Inc.&quot;,&quot;accessed&quot;:{&quot;date-parts&quot;:[[2024,2,15]]},&quot;URL&quot;:&quot;https://www.mimsoftware.com/about/mim&quot;,&quot;container-title-short&quot;:&quot;&quot;},&quot;isTemporary&quot;:false}]},{&quot;citationID&quot;:&quot;MENDELEY_CITATION_36d5f4c2-d633-4848-b63e-384053a75591&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&quot;,&quot;citationItems&quot;:[{&quot;id&quot;:&quot;678ec4ce-059e-3bcc-91b8-3f0526d5a32b&quot;,&quot;itemData&quot;:{&quot;type&quot;:&quot;article-journal&quot;,&quot;id&quot;:&quot;678ec4ce-059e-3bcc-91b8-3f0526d5a32b&quot;,&quot;title&quot;:&quot;RayStation: External beam treatment planning system&quot;,&quot;author&quot;:[{&quot;family&quot;:&quot;Bodensteiner&quot;,&quot;given&quot;:&quot;Dayna&quot;,&quot;parse-names&quot;:false,&quot;dropping-particle&quot;:&quot;&quot;,&quot;non-dropping-particle&quot;:&quot;&quot;}],&quot;container-title&quot;:&quot;Medical Dosimetry&quot;,&quot;accessed&quot;:{&quot;date-parts&quot;:[[2020,11,2]]},&quot;DOI&quot;:&quot;10.1016/j.meddos.2018.02.013&quot;,&quot;ISSN&quot;:&quot;18734022&quot;,&quot;PMID&quot;:&quot;29650302&quot;,&quot;URL&quot;:&quot;https://pubmed.ncbi.nlm.nih.gov/29650302/&quot;,&quot;issued&quot;:{&quot;date-parts&quot;:[[2018,6,1]]},&quot;page&quot;:&quot;168-176&quot;,&quot;abstract&quot;:&quot;RaySearch Laboratories is a world leader in the field of advanced software and creator of the RayStation treatment planning system for radiation therapy. The aim with RayStation is to deliver an unmatched user experience and leading functionality. Unique features described here include multiatlas based autosegmentation for contouring, deformable registration with 2 different algorithms, multicriteria optimization, Plan Explorer, fallback planning, ultrafast computation speed, and 4-dimensional (4D) adaptive radiation therapy. RayStation can be used to plan for electrons and photons on traditional linacs, for protons on various delivery systems, and for Accuray's helical TomoTherapy system. This paper describes some of these modalities, with reference to clinical cases and including descriptions of the impact on workflow.&quot;,&quot;publisher&quot;:&quot;Elsevier Inc.&quot;,&quot;issue&quot;:&quot;2&quot;,&quot;volume&quot;:&quot;43&quot;,&quot;container-title-short&quot;:&quot;&quot;},&quot;isTemporary&quot;:false}]},{&quot;citationID&quot;:&quot;MENDELEY_CITATION_ed7d3a22-819b-419f-9158-a65a3a811f57&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&quot;,&quot;citationItems&quot;:[{&quot;id&quot;:&quot;ef9dcf95-3ae6-31b3-a316-a591a761022b&quot;,&quot;itemData&quot;:{&quot;type&quot;:&quot;article&quot;,&quot;id&quot;:&quot;ef9dcf95-3ae6-31b3-a316-a591a761022b&quot;,&quot;title&quot;:&quot;C# Language Specification Version .NET 4.8.1&quot;,&quot;author&quot;:[{&quot;family&quot;:&quot;2013&quot;,&quot;given&quot;:&quot;Microsoft Corporation&quot;,&quot;parse-names&quot;:false,&quot;dropping-particle&quot;:&quot;&quot;,&quot;non-dropping-particle&quot;:&quot;&quot;}],&quot;accessed&quot;:{&quot;date-parts&quot;:[[2023,1,30]]},&quot;URL&quot;:&quot;https://dotnet.microsoft.com/en-us/download/dotnet-framework&quot;,&quot;issued&quot;:{&quot;date-parts&quot;:[[2013]]},&quot;container-title-short&quot;:&quot;&quot;},&quot;isTemporary&quot;:false}]},{&quot;citationID&quot;:&quot;MENDELEY_CITATION_050412b2-0be4-4e56-bf9c-41a34e0fcce7&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&quot;,&quot;citationItems&quot;:[{&quot;id&quot;:&quot;678ec4ce-059e-3bcc-91b8-3f0526d5a32b&quot;,&quot;itemData&quot;:{&quot;type&quot;:&quot;article-journal&quot;,&quot;id&quot;:&quot;678ec4ce-059e-3bcc-91b8-3f0526d5a32b&quot;,&quot;title&quot;:&quot;RayStation: External beam treatment planning system&quot;,&quot;author&quot;:[{&quot;family&quot;:&quot;Bodensteiner&quot;,&quot;given&quot;:&quot;Dayna&quot;,&quot;parse-names&quot;:false,&quot;dropping-particle&quot;:&quot;&quot;,&quot;non-dropping-particle&quot;:&quot;&quot;}],&quot;container-title&quot;:&quot;Medical Dosimetry&quot;,&quot;accessed&quot;:{&quot;date-parts&quot;:[[2020,11,2]]},&quot;DOI&quot;:&quot;10.1016/j.meddos.2018.02.013&quot;,&quot;ISSN&quot;:&quot;18734022&quot;,&quot;PMID&quot;:&quot;29650302&quot;,&quot;URL&quot;:&quot;https://pubmed.ncbi.nlm.nih.gov/29650302/&quot;,&quot;issued&quot;:{&quot;date-parts&quot;:[[2018,6,1]]},&quot;page&quot;:&quot;168-176&quot;,&quot;abstract&quot;:&quot;RaySearch Laboratories is a world leader in the field of advanced software and creator of the RayStation treatment planning system for radiation therapy. The aim with RayStation is to deliver an unmatched user experience and leading functionality. Unique features described here include multiatlas based autosegmentation for contouring, deformable registration with 2 different algorithms, multicriteria optimization, Plan Explorer, fallback planning, ultrafast computation speed, and 4-dimensional (4D) adaptive radiation therapy. RayStation can be used to plan for electrons and photons on traditional linacs, for protons on various delivery systems, and for Accuray's helical TomoTherapy system. This paper describes some of these modalities, with reference to clinical cases and including descriptions of the impact on workflow.&quot;,&quot;publisher&quot;:&quot;Elsevier Inc.&quot;,&quot;issue&quot;:&quot;2&quot;,&quot;volume&quot;:&quot;43&quot;,&quot;container-title-short&quot;:&quot;&quot;},&quot;isTemporary&quot;:false}]},{&quot;citationID&quot;:&quot;MENDELEY_CITATION_53c3f6dd-ca4f-4596-88c3-e927d993fcfe&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&quot;,&quot;citationItems&quot;:[{&quot;id&quot;:&quot;c2228c94-b718-3866-a789-f2232e673177&quot;,&quot;itemData&quot;:{&quot;type&quot;:&quot;webpage&quot;,&quot;id&quot;:&quot;c2228c94-b718-3866-a789-f2232e673177&quot;,&quot;title&quot;:&quot;About MIM Software | MIM Software Inc.&quot;,&quot;accessed&quot;:{&quot;date-parts&quot;:[[2024,2,15]]},&quot;URL&quot;:&quot;https://www.mimsoftware.com/about/mim&quot;,&quot;container-title-short&quot;:&quot;&quot;},&quot;isTemporary&quot;:false}]},{&quot;citationID&quot;:&quot;MENDELEY_CITATION_56f841e7-00bd-4482-8c01-a554b5a0f37b&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&quot;,&quot;citationItems&quot;:[{&quot;id&quot;:&quot;6369b9cb-4097-37ad-988b-26c8a2b47ef2&quot;,&quot;itemData&quot;:{&quot;type&quot;:&quot;webpage&quot;,&quot;id&quot;:&quot;6369b9cb-4097-37ad-988b-26c8a2b47ef2&quot;,&quot;title&quot;:&quot;fo-dicom/fo-dicom: Fellow Oak DICOM for .NET, .NET Core, Universal Windows, Android, iOS, Mono and Unity&quot;,&quot;accessed&quot;:{&quot;date-parts&quot;:[[2022,7,21]]},&quot;URL&quot;:&quot;https://github.com/fo-dicom/fo-dicom&quot;,&quot;container-title-short&quot;:&quot;&quot;},&quot;isTemporary&quot;:false}]},{&quot;citationID&quot;:&quot;MENDELEY_CITATION_4ac5f405-85bb-4165-9b8b-63ada4872310&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&quot;,&quot;citationItems&quot;:[{&quot;id&quot;:&quot;801e18b4-e8e3-3899-b1fe-46bdc41a4a9e&quot;,&quot;itemData&quot;:{&quot;type&quot;:&quot;article-journal&quot;,&quot;id&quot;:&quot;801e18b4-e8e3-3899-b1fe-46bdc41a4a9e&quot;,&quot;title&quot;:&quot;The ITK Software Guide Second Edition Updated for ITK version 2.4&quot;,&quot;author&quot;:[{&quot;family&quot;:&quot;I Ã Nez&quot;,&quot;given&quot;:&quot;Luis&quot;,&quot;parse-names&quot;:false,&quot;dropping-particle&quot;:&quot;&quot;,&quot;non-dropping-particle&quot;:&quot;&quot;},{&quot;family&quot;:&quot;Schroeder&quot;,&quot;given&quot;:&quot;Will&quot;,&quot;parse-names&quot;:false,&quot;dropping-particle&quot;:&quot;&quot;,&quot;non-dropping-particle&quot;:&quot;&quot;},{&quot;family&quot;:&quot;Ng&quot;,&quot;given&quot;:&quot;Lydia&quot;,&quot;parse-names&quot;:false,&quot;dropping-particle&quot;:&quot;&quot;,&quot;non-dropping-particle&quot;:&quot;&quot;},{&quot;family&quot;:&quot;Cates&quot;,&quot;given&quot;:&quot;Josh&quot;,&quot;parse-names&quot;:false,&quot;dropping-particle&quot;:&quot;&quot;,&quot;non-dropping-particle&quot;:&quot;&quot;}],&quot;accessed&quot;:{&quot;date-parts&quot;:[[2018,4,18]]},&quot;URL&quot;:&quot;http://www.itk.org&quot;,&quot;issued&quot;:{&quot;date-parts&quot;:[[2005]]},&quot;container-title-short&quot;:&quot;&quot;},&quot;isTemporary&quot;:false}]},{&quot;citationID&quot;:&quot;MENDELEY_CITATION_bd491c6e-1de9-461a-832e-60de7bb9f402&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&quot;,&quot;citationItems&quot;:[{&quot;id&quot;:&quot;678ec4ce-059e-3bcc-91b8-3f0526d5a32b&quot;,&quot;itemData&quot;:{&quot;type&quot;:&quot;article-journal&quot;,&quot;id&quot;:&quot;678ec4ce-059e-3bcc-91b8-3f0526d5a32b&quot;,&quot;title&quot;:&quot;RayStation: External beam treatment planning system&quot;,&quot;author&quot;:[{&quot;family&quot;:&quot;Bodensteiner&quot;,&quot;given&quot;:&quot;Dayna&quot;,&quot;parse-names&quot;:false,&quot;dropping-particle&quot;:&quot;&quot;,&quot;non-dropping-particle&quot;:&quot;&quot;}],&quot;container-title&quot;:&quot;Medical Dosimetry&quot;,&quot;accessed&quot;:{&quot;date-parts&quot;:[[2020,11,2]]},&quot;DOI&quot;:&quot;10.1016/j.meddos.2018.02.013&quot;,&quot;ISSN&quot;:&quot;18734022&quot;,&quot;PMID&quot;:&quot;29650302&quot;,&quot;URL&quot;:&quot;https://pubmed.ncbi.nlm.nih.gov/29650302/&quot;,&quot;issued&quot;:{&quot;date-parts&quot;:[[2018,6,1]]},&quot;page&quot;:&quot;168-176&quot;,&quot;abstract&quot;:&quot;RaySearch Laboratories is a world leader in the field of advanced software and creator of the RayStation treatment planning system for radiation therapy. The aim with RayStation is to deliver an unmatched user experience and leading functionality. Unique features described here include multiatlas based autosegmentation for contouring, deformable registration with 2 different algorithms, multicriteria optimization, Plan Explorer, fallback planning, ultrafast computation speed, and 4-dimensional (4D) adaptive radiation therapy. RayStation can be used to plan for electrons and photons on traditional linacs, for protons on various delivery systems, and for Accuray's helical TomoTherapy system. This paper describes some of these modalities, with reference to clinical cases and including descriptions of the impact on workflow.&quot;,&quot;publisher&quot;:&quot;Elsevier Inc.&quot;,&quot;issue&quot;:&quot;2&quot;,&quot;volume&quot;:&quot;43&quot;,&quot;container-title-short&quot;:&quot;&quot;},&quot;isTemporary&quot;:false}]},{&quot;citationID&quot;:&quot;MENDELEY_CITATION_70231142-cb87-4136-8df3-005b222dddeb&quot;,&quot;properties&quot;:{&quot;noteIndex&quot;:0},&quot;isEdited&quot;:false,&quot;manualOverride&quot;:{&quot;isManuallyOverridden&quot;:false,&quot;citeprocText&quot;:&quot;&lt;sup&gt;8&lt;/sup&gt;&quot;,&quot;manualOverrideText&quot;:&quot;&quot;},&quot;citationTag&quot;:&quot;MENDELEY_CITATION_v3_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&quot;,&quot;citationItems&quot;:[{&quot;id&quot;:&quot;d84988e5-6c0e-3e34-b9e2-765b628a3872&quot;,&quot;itemData&quot;:{&quot;type&quot;:&quot;article-journal&quot;,&quot;id&quot;:&quot;d84988e5-6c0e-3e34-b9e2-765b628a3872&quot;,&quot;title&quot;:&quot;Data from 4D Lung Imaging of NSC&quot;,&quot;author&quot;:[{&quot;family&quot;:&quot;Hugo&quot;,&quot;given&quot;:&quot;G.D&quot;,&quot;parse-names&quot;:false,&quot;dropping-particle&quot;:&quot;&quot;,&quot;non-dropping-particle&quot;:&quot;&quot;},{&quot;family&quot;:&quot;Weiss&quot;,&quot;given&quot;:&quot;E.&quot;,&quot;parse-names&quot;:false,&quot;dropping-particle&quot;:&quot;&quot;,&quot;non-dropping-particle&quot;:&quot;&quot;},{&quot;family&quot;:&quot;Sleeman&quot;,&quot;given&quot;:&quot;W. C.&quot;,&quot;parse-names&quot;:false,&quot;dropping-particle&quot;:&quot;&quot;,&quot;non-dropping-particle&quot;:&quot;&quot;},{&quot;family&quot;:&quot;Balik&quot;,&quot;given&quot;:&quot;S.&quot;,&quot;parse-names&quot;:false,&quot;dropping-particle&quot;:&quot;&quot;,&quot;non-dropping-particle&quot;:&quot;&quot;},{&quot;family&quot;:&quot;Keall&quot;,&quot;given&quot;:&quot;P. J.&quot;,&quot;parse-names&quot;:false,&quot;dropping-particle&quot;:&quot;&quot;,&quot;non-dropping-particle&quot;:&quot;&quot;},{&quot;family&quot;:&quot;Lu&quot;,&quot;given&quot;:&quot;J.&quot;,&quot;parse-names&quot;:false,&quot;dropping-particle&quot;:&quot;&quot;,&quot;non-dropping-particle&quot;:&quot;&quot;},{&quot;family&quot;:&quot;Williamson&quot;,&quot;given&quot;:&quot;J&quot;,&quot;parse-names&quot;:false,&quot;dropping-particle&quot;:&quot;&quot;,&quot;non-dropping-particle&quot;:&quot;&quot;}],&quot;container-title&quot;:&quot;The Cancer Imaging Archive&quot;,&quot;issued&quot;:{&quot;date-parts&quot;:[[2016]]},&quot;container-title-short&quot;:&quot;&quot;},&quot;isTemporary&quot;:false}]},{&quot;citationID&quot;:&quot;MENDELEY_CITATION_da81d6fe-07f7-46f4-848f-b662324f8a39&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&quot;,&quot;citationItems&quot;:[{&quot;id&quot;:&quot;678ec4ce-059e-3bcc-91b8-3f0526d5a32b&quot;,&quot;itemData&quot;:{&quot;type&quot;:&quot;article-journal&quot;,&quot;id&quot;:&quot;678ec4ce-059e-3bcc-91b8-3f0526d5a32b&quot;,&quot;title&quot;:&quot;RayStation: External beam treatment planning system&quot;,&quot;author&quot;:[{&quot;family&quot;:&quot;Bodensteiner&quot;,&quot;given&quot;:&quot;Dayna&quot;,&quot;parse-names&quot;:false,&quot;dropping-particle&quot;:&quot;&quot;,&quot;non-dropping-particle&quot;:&quot;&quot;}],&quot;container-title&quot;:&quot;Medical Dosimetry&quot;,&quot;accessed&quot;:{&quot;date-parts&quot;:[[2020,11,2]]},&quot;DOI&quot;:&quot;10.1016/j.meddos.2018.02.013&quot;,&quot;ISSN&quot;:&quot;18734022&quot;,&quot;PMID&quot;:&quot;29650302&quot;,&quot;URL&quot;:&quot;https://pubmed.ncbi.nlm.nih.gov/29650302/&quot;,&quot;issued&quot;:{&quot;date-parts&quot;:[[2018,6,1]]},&quot;page&quot;:&quot;168-176&quot;,&quot;abstract&quot;:&quot;RaySearch Laboratories is a world leader in the field of advanced software and creator of the RayStation treatment planning system for radiation therapy. The aim with RayStation is to deliver an unmatched user experience and leading functionality. Unique features described here include multiatlas based autosegmentation for contouring, deformable registration with 2 different algorithms, multicriteria optimization, Plan Explorer, fallback planning, ultrafast computation speed, and 4-dimensional (4D) adaptive radiation therapy. RayStation can be used to plan for electrons and photons on traditional linacs, for protons on various delivery systems, and for Accuray's helical TomoTherapy system. This paper describes some of these modalities, with reference to clinical cases and including descriptions of the impact on workflow.&quot;,&quot;publisher&quot;:&quot;Elsevier Inc.&quot;,&quot;issue&quot;:&quot;2&quot;,&quot;volume&quot;:&quot;43&quot;,&quot;container-title-short&quot;:&quot;&quot;},&quot;isTemporary&quot;:false}]},{&quot;citationID&quot;:&quot;MENDELEY_CITATION_54a428e5-bdb8-4bd9-9235-ff03386676b5&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&quot;,&quot;citationItems&quot;:[{&quot;id&quot;:&quot;c2228c94-b718-3866-a789-f2232e673177&quot;,&quot;itemData&quot;:{&quot;type&quot;:&quot;webpage&quot;,&quot;id&quot;:&quot;c2228c94-b718-3866-a789-f2232e673177&quot;,&quot;title&quot;:&quot;About MIM Software | MIM Software Inc.&quot;,&quot;accessed&quot;:{&quot;date-parts&quot;:[[2024,2,15]]},&quot;URL&quot;:&quot;https://www.mimsoftware.com/about/mim&quot;,&quot;container-title-short&quot;:&quot;&quot;},&quot;isTemporary&quot;:false}]}]"/>
    <we:property name="MENDELEY_CITATIONS_LOCALE_CODE" value="&quot;en-US&quot;"/>
    <we:property name="MENDELEY_CITATIONS_STYLE" value="{&quot;id&quot;:&quot;https://www.zotero.org/styles/american-medical-association&quot;,&quot;title&quot;:&quot;American Medical Association 11th edition&quot;,&quot;format&quot;:&quot;numeric&quot;,&quot;defaultLocale&quot;:&quot;en-US&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14D1B867-82DB-44F1-9803-A13E159D662E}">
  <we:reference id="6a7bd4f3-0563-43af-8c08-79110eebdff6" version="1.1.4.0" store="EXCatalog" storeType="EXCatalog"/>
  <we:alternateReferences>
    <we:reference id="WA104381155" version="1.1.4.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ED73B-5ECB-4469-BFBD-773B7FBE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1626</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Brian Anderson</cp:lastModifiedBy>
  <cp:revision>14</cp:revision>
  <cp:lastPrinted>2024-04-25T20:59:00Z</cp:lastPrinted>
  <dcterms:created xsi:type="dcterms:W3CDTF">2025-01-06T20:12:00Z</dcterms:created>
  <dcterms:modified xsi:type="dcterms:W3CDTF">2025-01-14T14:18:00Z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5b225c669cc90dc636f47590d020eb3e28884be4b9c6b029c8a6259a420c7601</vt:lpwstr>
  </property>
</Properties>
</file>