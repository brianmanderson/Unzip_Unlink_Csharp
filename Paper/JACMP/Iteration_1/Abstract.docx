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3E72B" w14:textId="77777777" w:rsidR="009659FD" w:rsidRDefault="009659FD" w:rsidP="009659FD">
      <w:pPr>
        <w:pStyle w:val="Heading1"/>
      </w:pPr>
      <w:r>
        <w:t>Abstract</w:t>
      </w:r>
    </w:p>
    <w:p w14:paraId="19E02592" w14:textId="77777777" w:rsidR="004859E2" w:rsidRDefault="004859E2" w:rsidP="004859E2">
      <w:r>
        <w:t xml:space="preserve">Purpose: In radiation oncology, the integration and registration of multiple imaging modalities is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accidentally or unnecessarily changing other attributes. Barring these changes, the clinic would have to make do with imprecise registrations which add to overall treatment uncertainty. </w:t>
      </w:r>
    </w:p>
    <w:p w14:paraId="470E0B49" w14:textId="77777777" w:rsidR="004859E2" w:rsidRDefault="004859E2" w:rsidP="004859E2">
      <w:r>
        <w:t>To address these issues, we present a novel tool designed to simplify the task of changing three often edited attributes: the frame of reference, the series instance unique identifier, and the SOP instance unique identifier. The tool features an intuitive user interface that empowers practitioners, regardless of their expertise, to effortlessly modify these three commonly edited values.</w:t>
      </w:r>
    </w:p>
    <w:p w14:paraId="00D3C0AC" w14:textId="77777777" w:rsidR="004859E2" w:rsidRDefault="004859E2" w:rsidP="004859E2">
      <w:r>
        <w:t>Validation Methods: Publicly available brain MRI and TCI lung 4</w:t>
      </w:r>
      <w:proofErr w:type="gramStart"/>
      <w:r>
        <w:t>DCT  images</w:t>
      </w:r>
      <w:proofErr w:type="gramEnd"/>
      <w:r>
        <w:t xml:space="preserve"> were used to evaluate the software. The ability to change the frame of reference, series instance identifier, and SOP instance identifier using the program was evaluated with both the </w:t>
      </w:r>
      <w:proofErr w:type="spellStart"/>
      <w:r>
        <w:t>RayStation</w:t>
      </w:r>
      <w:proofErr w:type="spellEnd"/>
      <w:r>
        <w:t xml:space="preserve"> treatment planning system and MIM.</w:t>
      </w:r>
    </w:p>
    <w:p w14:paraId="56932F18" w14:textId="77777777" w:rsidR="004859E2" w:rsidRDefault="004859E2" w:rsidP="004859E2">
      <w:r>
        <w:t>Software format and usage notes: The program is written in C#, easily distributed via GitHub or Google drive and compatible with any Windows computer with .NET 4.8 (the standard as of 2023).</w:t>
      </w:r>
    </w:p>
    <w:p w14:paraId="0D6EE33A" w14:textId="0A084177" w:rsidR="004A1D89" w:rsidRDefault="004859E2" w:rsidP="004859E2">
      <w:r>
        <w:t>Potential applications: This innovation holds promise for improving the overall workflow efficiency and safety within radiation oncology and radiology, where breaking the frame of refence or changing the series/SOP unique identifiers is a common occurrence.</w:t>
      </w:r>
    </w:p>
    <w:sectPr w:rsidR="004A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FD"/>
    <w:rsid w:val="00103D2B"/>
    <w:rsid w:val="0012563D"/>
    <w:rsid w:val="002070AE"/>
    <w:rsid w:val="002F2D27"/>
    <w:rsid w:val="003E1320"/>
    <w:rsid w:val="004859E2"/>
    <w:rsid w:val="004A1D89"/>
    <w:rsid w:val="004B7FCD"/>
    <w:rsid w:val="00523D94"/>
    <w:rsid w:val="007F3084"/>
    <w:rsid w:val="009659FD"/>
    <w:rsid w:val="00A34E1F"/>
    <w:rsid w:val="00B0058D"/>
    <w:rsid w:val="00B819B6"/>
    <w:rsid w:val="00ED4EE2"/>
    <w:rsid w:val="00EF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1C7A"/>
  <w15:chartTrackingRefBased/>
  <w15:docId w15:val="{7FE71284-66D2-4098-9535-BE905FC3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FD"/>
  </w:style>
  <w:style w:type="paragraph" w:styleId="Heading1">
    <w:name w:val="heading 1"/>
    <w:basedOn w:val="Normal"/>
    <w:next w:val="Normal"/>
    <w:link w:val="Heading1Char"/>
    <w:uiPriority w:val="9"/>
    <w:qFormat/>
    <w:rsid w:val="00965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9FD"/>
    <w:rPr>
      <w:rFonts w:eastAsiaTheme="majorEastAsia" w:cstheme="majorBidi"/>
      <w:color w:val="272727" w:themeColor="text1" w:themeTint="D8"/>
    </w:rPr>
  </w:style>
  <w:style w:type="paragraph" w:styleId="Title">
    <w:name w:val="Title"/>
    <w:basedOn w:val="Normal"/>
    <w:next w:val="Normal"/>
    <w:link w:val="TitleChar"/>
    <w:uiPriority w:val="10"/>
    <w:qFormat/>
    <w:rsid w:val="00965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9FD"/>
    <w:pPr>
      <w:spacing w:before="160"/>
      <w:jc w:val="center"/>
    </w:pPr>
    <w:rPr>
      <w:i/>
      <w:iCs/>
      <w:color w:val="404040" w:themeColor="text1" w:themeTint="BF"/>
    </w:rPr>
  </w:style>
  <w:style w:type="character" w:customStyle="1" w:styleId="QuoteChar">
    <w:name w:val="Quote Char"/>
    <w:basedOn w:val="DefaultParagraphFont"/>
    <w:link w:val="Quote"/>
    <w:uiPriority w:val="29"/>
    <w:rsid w:val="009659FD"/>
    <w:rPr>
      <w:i/>
      <w:iCs/>
      <w:color w:val="404040" w:themeColor="text1" w:themeTint="BF"/>
    </w:rPr>
  </w:style>
  <w:style w:type="paragraph" w:styleId="ListParagraph">
    <w:name w:val="List Paragraph"/>
    <w:basedOn w:val="Normal"/>
    <w:uiPriority w:val="34"/>
    <w:qFormat/>
    <w:rsid w:val="009659FD"/>
    <w:pPr>
      <w:ind w:left="720"/>
      <w:contextualSpacing/>
    </w:pPr>
  </w:style>
  <w:style w:type="character" w:styleId="IntenseEmphasis">
    <w:name w:val="Intense Emphasis"/>
    <w:basedOn w:val="DefaultParagraphFont"/>
    <w:uiPriority w:val="21"/>
    <w:qFormat/>
    <w:rsid w:val="009659FD"/>
    <w:rPr>
      <w:i/>
      <w:iCs/>
      <w:color w:val="0F4761" w:themeColor="accent1" w:themeShade="BF"/>
    </w:rPr>
  </w:style>
  <w:style w:type="paragraph" w:styleId="IntenseQuote">
    <w:name w:val="Intense Quote"/>
    <w:basedOn w:val="Normal"/>
    <w:next w:val="Normal"/>
    <w:link w:val="IntenseQuoteChar"/>
    <w:uiPriority w:val="30"/>
    <w:qFormat/>
    <w:rsid w:val="00965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9FD"/>
    <w:rPr>
      <w:i/>
      <w:iCs/>
      <w:color w:val="0F4761" w:themeColor="accent1" w:themeShade="BF"/>
    </w:rPr>
  </w:style>
  <w:style w:type="character" w:styleId="IntenseReference">
    <w:name w:val="Intense Reference"/>
    <w:basedOn w:val="DefaultParagraphFont"/>
    <w:uiPriority w:val="32"/>
    <w:qFormat/>
    <w:rsid w:val="009659FD"/>
    <w:rPr>
      <w:b/>
      <w:bCs/>
      <w:smallCaps/>
      <w:color w:val="0F4761" w:themeColor="accent1" w:themeShade="BF"/>
      <w:spacing w:val="5"/>
    </w:rPr>
  </w:style>
  <w:style w:type="character" w:styleId="Hyperlink">
    <w:name w:val="Hyperlink"/>
    <w:basedOn w:val="DefaultParagraphFont"/>
    <w:uiPriority w:val="99"/>
    <w:unhideWhenUsed/>
    <w:rsid w:val="002F2D27"/>
    <w:rPr>
      <w:color w:val="467886" w:themeColor="hyperlink"/>
      <w:u w:val="single"/>
    </w:rPr>
  </w:style>
  <w:style w:type="paragraph" w:styleId="Revision">
    <w:name w:val="Revision"/>
    <w:hidden/>
    <w:uiPriority w:val="99"/>
    <w:semiHidden/>
    <w:rsid w:val="003E13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9</cp:revision>
  <dcterms:created xsi:type="dcterms:W3CDTF">2024-04-24T16:01:00Z</dcterms:created>
  <dcterms:modified xsi:type="dcterms:W3CDTF">2025-03-12T15:04:00Z</dcterms:modified>
</cp:coreProperties>
</file>